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936" w:rsidRDefault="00424936">
      <w:pPr>
        <w:jc w:val="center"/>
        <w:rPr>
          <w:ins w:id="0" w:author="刘润瞻" w:date="2020-09-21T17:43:00Z"/>
          <w:b/>
          <w:sz w:val="32"/>
          <w:szCs w:val="32"/>
        </w:rPr>
        <w:pPrChange w:id="1" w:author="刘润瞻" w:date="2020-09-21T17:43:00Z">
          <w:pPr>
            <w:ind w:firstLine="643"/>
          </w:pPr>
        </w:pPrChange>
      </w:pPr>
    </w:p>
    <w:p w:rsidR="00424936" w:rsidRDefault="00424936">
      <w:pPr>
        <w:jc w:val="center"/>
        <w:rPr>
          <w:ins w:id="2" w:author="刘润瞻" w:date="2020-09-21T17:44:00Z"/>
          <w:b/>
          <w:sz w:val="32"/>
          <w:szCs w:val="32"/>
        </w:rPr>
        <w:pPrChange w:id="3" w:author="刘润瞻" w:date="2020-09-21T17:43:00Z">
          <w:pPr>
            <w:ind w:firstLine="643"/>
          </w:pPr>
        </w:pPrChange>
      </w:pPr>
    </w:p>
    <w:p w:rsidR="00424936" w:rsidRDefault="00424936">
      <w:pPr>
        <w:jc w:val="center"/>
        <w:rPr>
          <w:ins w:id="4" w:author="刘润瞻" w:date="2020-09-21T17:44:00Z"/>
          <w:b/>
          <w:sz w:val="32"/>
          <w:szCs w:val="32"/>
        </w:rPr>
        <w:pPrChange w:id="5" w:author="刘润瞻" w:date="2020-09-21T17:43:00Z">
          <w:pPr>
            <w:ind w:firstLine="643"/>
          </w:pPr>
        </w:pPrChange>
      </w:pPr>
    </w:p>
    <w:p w:rsidR="00424936" w:rsidRDefault="00424936">
      <w:pPr>
        <w:jc w:val="center"/>
        <w:rPr>
          <w:ins w:id="6" w:author="刘润瞻" w:date="2020-09-21T17:44:00Z"/>
          <w:b/>
          <w:sz w:val="32"/>
          <w:szCs w:val="32"/>
        </w:rPr>
        <w:pPrChange w:id="7" w:author="刘润瞻" w:date="2020-09-21T17:43:00Z">
          <w:pPr>
            <w:ind w:firstLine="643"/>
          </w:pPr>
        </w:pPrChange>
      </w:pPr>
    </w:p>
    <w:p w:rsidR="00424936" w:rsidRDefault="00424936">
      <w:pPr>
        <w:jc w:val="center"/>
        <w:rPr>
          <w:ins w:id="8" w:author="刘润瞻" w:date="2020-09-21T17:44:00Z"/>
          <w:b/>
          <w:sz w:val="32"/>
          <w:szCs w:val="32"/>
        </w:rPr>
        <w:pPrChange w:id="9" w:author="刘润瞻" w:date="2020-09-21T17:43:00Z">
          <w:pPr>
            <w:ind w:firstLine="643"/>
          </w:pPr>
        </w:pPrChange>
      </w:pPr>
    </w:p>
    <w:p w:rsidR="00424936" w:rsidRDefault="00424936">
      <w:pPr>
        <w:jc w:val="center"/>
        <w:rPr>
          <w:ins w:id="10" w:author="刘润瞻" w:date="2020-09-21T17:44:00Z"/>
          <w:b/>
          <w:sz w:val="32"/>
          <w:szCs w:val="32"/>
        </w:rPr>
        <w:pPrChange w:id="11" w:author="刘润瞻" w:date="2020-09-21T17:43:00Z">
          <w:pPr>
            <w:ind w:firstLine="643"/>
          </w:pPr>
        </w:pPrChange>
      </w:pPr>
    </w:p>
    <w:p w:rsidR="00424936" w:rsidRDefault="00424936">
      <w:pPr>
        <w:jc w:val="center"/>
        <w:rPr>
          <w:ins w:id="12" w:author="刘润瞻" w:date="2020-09-21T17:44:00Z"/>
          <w:b/>
          <w:sz w:val="32"/>
          <w:szCs w:val="32"/>
        </w:rPr>
        <w:pPrChange w:id="13" w:author="刘润瞻" w:date="2020-09-21T17:43:00Z">
          <w:pPr>
            <w:ind w:firstLine="643"/>
          </w:pPr>
        </w:pPrChange>
      </w:pPr>
    </w:p>
    <w:p w:rsidR="00424936" w:rsidRDefault="00424936">
      <w:pPr>
        <w:jc w:val="center"/>
        <w:rPr>
          <w:ins w:id="14" w:author="刘润瞻" w:date="2020-09-21T19:24:00Z"/>
          <w:b/>
          <w:sz w:val="32"/>
          <w:szCs w:val="32"/>
        </w:rPr>
        <w:pPrChange w:id="15" w:author="刘润瞻" w:date="2020-09-21T17:43:00Z">
          <w:pPr>
            <w:ind w:firstLine="643"/>
          </w:pPr>
        </w:pPrChange>
      </w:pPr>
    </w:p>
    <w:p w:rsidR="00CC21A7" w:rsidRDefault="00CC21A7">
      <w:pPr>
        <w:jc w:val="center"/>
        <w:rPr>
          <w:ins w:id="16" w:author="刘润瞻" w:date="2020-09-21T19:24:00Z"/>
          <w:b/>
          <w:sz w:val="32"/>
          <w:szCs w:val="32"/>
        </w:rPr>
        <w:pPrChange w:id="17" w:author="刘润瞻" w:date="2020-09-21T17:43:00Z">
          <w:pPr>
            <w:ind w:firstLine="643"/>
          </w:pPr>
        </w:pPrChange>
      </w:pPr>
    </w:p>
    <w:p w:rsidR="00CC21A7" w:rsidRDefault="00CC21A7">
      <w:pPr>
        <w:jc w:val="center"/>
        <w:rPr>
          <w:ins w:id="18" w:author="刘润瞻" w:date="2020-09-21T19:24:00Z"/>
          <w:b/>
          <w:sz w:val="32"/>
          <w:szCs w:val="32"/>
        </w:rPr>
        <w:pPrChange w:id="19" w:author="刘润瞻" w:date="2020-09-21T17:43:00Z">
          <w:pPr>
            <w:ind w:firstLine="643"/>
          </w:pPr>
        </w:pPrChange>
      </w:pPr>
    </w:p>
    <w:p w:rsidR="00CC21A7" w:rsidRDefault="00CC21A7">
      <w:pPr>
        <w:jc w:val="center"/>
        <w:rPr>
          <w:ins w:id="20" w:author="刘润瞻" w:date="2020-09-21T19:24:00Z"/>
          <w:b/>
          <w:sz w:val="32"/>
          <w:szCs w:val="32"/>
        </w:rPr>
        <w:pPrChange w:id="21" w:author="刘润瞻" w:date="2020-09-21T17:43:00Z">
          <w:pPr>
            <w:ind w:firstLine="643"/>
          </w:pPr>
        </w:pPrChange>
      </w:pPr>
    </w:p>
    <w:p w:rsidR="00CC21A7" w:rsidRDefault="00CC21A7">
      <w:pPr>
        <w:jc w:val="center"/>
        <w:rPr>
          <w:ins w:id="22" w:author="刘润瞻" w:date="2020-09-21T17:44:00Z"/>
          <w:b/>
          <w:sz w:val="32"/>
          <w:szCs w:val="32"/>
        </w:rPr>
        <w:pPrChange w:id="23" w:author="刘润瞻" w:date="2020-09-21T17:43:00Z">
          <w:pPr>
            <w:ind w:firstLine="643"/>
          </w:pPr>
        </w:pPrChange>
      </w:pPr>
    </w:p>
    <w:p w:rsidR="00424936" w:rsidRDefault="00424936">
      <w:pPr>
        <w:jc w:val="center"/>
        <w:rPr>
          <w:ins w:id="24" w:author="刘润瞻" w:date="2020-09-21T17:44:00Z"/>
          <w:b/>
          <w:sz w:val="32"/>
          <w:szCs w:val="32"/>
        </w:rPr>
        <w:pPrChange w:id="25" w:author="刘润瞻" w:date="2020-09-21T17:43:00Z">
          <w:pPr>
            <w:ind w:firstLine="643"/>
          </w:pPr>
        </w:pPrChange>
      </w:pPr>
    </w:p>
    <w:p w:rsidR="00892932" w:rsidRPr="00892932" w:rsidRDefault="00BF4CC6">
      <w:pPr>
        <w:jc w:val="center"/>
        <w:rPr>
          <w:ins w:id="26" w:author="刘润瞻" w:date="2020-09-21T19:24:00Z"/>
          <w:b/>
          <w:sz w:val="36"/>
          <w:szCs w:val="36"/>
          <w:rPrChange w:id="27" w:author="刘润瞻" w:date="2020-09-21T19:24:00Z">
            <w:rPr>
              <w:ins w:id="28" w:author="刘润瞻" w:date="2020-09-21T19:24:00Z"/>
              <w:b/>
              <w:sz w:val="32"/>
              <w:szCs w:val="32"/>
            </w:rPr>
          </w:rPrChange>
        </w:rPr>
        <w:pPrChange w:id="29" w:author="刘润瞻" w:date="2020-09-21T17:43:00Z">
          <w:pPr>
            <w:ind w:firstLine="643"/>
          </w:pPr>
        </w:pPrChange>
      </w:pPr>
      <w:ins w:id="30" w:author="刘润瞻" w:date="2020-09-21T17:42:00Z">
        <w:r w:rsidRPr="00892932">
          <w:rPr>
            <w:rFonts w:hint="eastAsia"/>
            <w:b/>
            <w:sz w:val="36"/>
            <w:szCs w:val="36"/>
            <w:rPrChange w:id="31" w:author="刘润瞻" w:date="2020-09-21T19:24:00Z">
              <w:rPr>
                <w:rFonts w:hint="eastAsia"/>
              </w:rPr>
            </w:rPrChange>
          </w:rPr>
          <w:t>脚本语言介绍</w:t>
        </w:r>
      </w:ins>
    </w:p>
    <w:p w:rsidR="006962D7" w:rsidRPr="00892932" w:rsidRDefault="00BF4CC6">
      <w:pPr>
        <w:jc w:val="center"/>
        <w:rPr>
          <w:ins w:id="32" w:author="刘润瞻" w:date="2020-09-21T17:44:00Z"/>
          <w:b/>
          <w:sz w:val="36"/>
          <w:szCs w:val="36"/>
          <w:rPrChange w:id="33" w:author="刘润瞻" w:date="2020-09-21T19:24:00Z">
            <w:rPr>
              <w:ins w:id="34" w:author="刘润瞻" w:date="2020-09-21T17:44:00Z"/>
              <w:b/>
              <w:sz w:val="32"/>
              <w:szCs w:val="32"/>
            </w:rPr>
          </w:rPrChange>
        </w:rPr>
        <w:pPrChange w:id="35" w:author="刘润瞻" w:date="2020-09-21T17:43:00Z">
          <w:pPr>
            <w:ind w:firstLine="643"/>
          </w:pPr>
        </w:pPrChange>
      </w:pPr>
      <w:ins w:id="36" w:author="刘润瞻" w:date="2020-09-21T17:42:00Z">
        <w:r w:rsidRPr="00892932">
          <w:rPr>
            <w:rFonts w:hint="eastAsia"/>
            <w:b/>
            <w:sz w:val="36"/>
            <w:szCs w:val="36"/>
            <w:rPrChange w:id="37" w:author="刘润瞻" w:date="2020-09-21T19:24:00Z">
              <w:rPr>
                <w:rFonts w:hint="eastAsia"/>
              </w:rPr>
            </w:rPrChange>
          </w:rPr>
          <w:t>——以</w:t>
        </w:r>
        <w:r w:rsidRPr="00892932">
          <w:rPr>
            <w:b/>
            <w:sz w:val="36"/>
            <w:szCs w:val="36"/>
            <w:rPrChange w:id="38" w:author="刘润瞻" w:date="2020-09-21T19:24:00Z">
              <w:rPr/>
            </w:rPrChange>
          </w:rPr>
          <w:t>Python</w:t>
        </w:r>
        <w:r w:rsidRPr="00892932">
          <w:rPr>
            <w:rFonts w:hint="eastAsia"/>
            <w:b/>
            <w:sz w:val="36"/>
            <w:szCs w:val="36"/>
            <w:rPrChange w:id="39" w:author="刘润瞻" w:date="2020-09-21T19:24:00Z">
              <w:rPr>
                <w:rFonts w:hint="eastAsia"/>
              </w:rPr>
            </w:rPrChange>
          </w:rPr>
          <w:t>和</w:t>
        </w:r>
        <w:r w:rsidRPr="00892932">
          <w:rPr>
            <w:b/>
            <w:sz w:val="36"/>
            <w:szCs w:val="36"/>
            <w:rPrChange w:id="40" w:author="刘润瞻" w:date="2020-09-21T19:24:00Z">
              <w:rPr/>
            </w:rPrChange>
          </w:rPr>
          <w:t>Perl</w:t>
        </w:r>
        <w:r w:rsidRPr="00892932">
          <w:rPr>
            <w:rFonts w:hint="eastAsia"/>
            <w:b/>
            <w:sz w:val="36"/>
            <w:szCs w:val="36"/>
            <w:rPrChange w:id="41" w:author="刘润瞻" w:date="2020-09-21T19:24:00Z">
              <w:rPr>
                <w:rFonts w:hint="eastAsia"/>
              </w:rPr>
            </w:rPrChange>
          </w:rPr>
          <w:t>为例</w:t>
        </w:r>
      </w:ins>
    </w:p>
    <w:p w:rsidR="009A337B" w:rsidRDefault="009A337B">
      <w:pPr>
        <w:jc w:val="center"/>
        <w:rPr>
          <w:ins w:id="42" w:author="刘润瞻" w:date="2020-09-21T17:44:00Z"/>
          <w:b/>
          <w:sz w:val="32"/>
          <w:szCs w:val="32"/>
        </w:rPr>
        <w:pPrChange w:id="43" w:author="刘润瞻" w:date="2020-09-21T17:43:00Z">
          <w:pPr>
            <w:ind w:firstLine="643"/>
          </w:pPr>
        </w:pPrChange>
      </w:pPr>
    </w:p>
    <w:p w:rsidR="009A337B" w:rsidRDefault="009A337B">
      <w:pPr>
        <w:jc w:val="center"/>
        <w:rPr>
          <w:ins w:id="44" w:author="刘润瞻" w:date="2020-09-21T17:44:00Z"/>
          <w:b/>
          <w:sz w:val="32"/>
          <w:szCs w:val="32"/>
        </w:rPr>
        <w:pPrChange w:id="45" w:author="刘润瞻" w:date="2020-09-21T17:43:00Z">
          <w:pPr>
            <w:ind w:firstLine="643"/>
          </w:pPr>
        </w:pPrChange>
      </w:pPr>
    </w:p>
    <w:p w:rsidR="00E7379E" w:rsidRDefault="00E7379E">
      <w:pPr>
        <w:jc w:val="center"/>
        <w:rPr>
          <w:ins w:id="46" w:author="刘润瞻" w:date="2020-09-21T17:44:00Z"/>
          <w:b/>
          <w:sz w:val="32"/>
          <w:szCs w:val="32"/>
        </w:rPr>
        <w:pPrChange w:id="47" w:author="刘润瞻" w:date="2020-09-21T17:43:00Z">
          <w:pPr>
            <w:ind w:firstLine="643"/>
          </w:pPr>
        </w:pPrChange>
      </w:pPr>
    </w:p>
    <w:p w:rsidR="00E7379E" w:rsidRDefault="00E7379E">
      <w:pPr>
        <w:jc w:val="center"/>
        <w:rPr>
          <w:ins w:id="48" w:author="刘润瞻" w:date="2020-09-21T17:43:00Z"/>
          <w:b/>
          <w:sz w:val="32"/>
          <w:szCs w:val="32"/>
        </w:rPr>
        <w:pPrChange w:id="49" w:author="刘润瞻" w:date="2020-09-21T17:43:00Z">
          <w:pPr>
            <w:ind w:firstLine="643"/>
          </w:pPr>
        </w:pPrChange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50" w:author="刘润瞻" w:date="2020-09-21T19:27:00Z">
          <w:tblPr>
            <w:tblStyle w:val="a6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776"/>
        <w:gridCol w:w="2526"/>
        <w:tblGridChange w:id="51">
          <w:tblGrid>
            <w:gridCol w:w="4261"/>
            <w:gridCol w:w="4261"/>
          </w:tblGrid>
        </w:tblGridChange>
      </w:tblGrid>
      <w:tr w:rsidR="00635153" w:rsidTr="00E63C4D">
        <w:trPr>
          <w:jc w:val="center"/>
          <w:ins w:id="52" w:author="刘润瞻" w:date="2020-09-21T17:43:00Z"/>
        </w:trPr>
        <w:tc>
          <w:tcPr>
            <w:tcW w:w="0" w:type="auto"/>
            <w:tcPrChange w:id="53" w:author="刘润瞻" w:date="2020-09-21T19:27:00Z">
              <w:tcPr>
                <w:tcW w:w="4261" w:type="dxa"/>
              </w:tcPr>
            </w:tcPrChange>
          </w:tcPr>
          <w:p w:rsidR="00635153" w:rsidRPr="00892932" w:rsidRDefault="00635153">
            <w:pPr>
              <w:jc w:val="center"/>
              <w:rPr>
                <w:ins w:id="54" w:author="刘润瞻" w:date="2020-09-21T17:43:00Z"/>
                <w:b/>
                <w:sz w:val="28"/>
                <w:szCs w:val="28"/>
                <w:rPrChange w:id="55" w:author="刘润瞻" w:date="2020-09-21T19:25:00Z">
                  <w:rPr>
                    <w:ins w:id="56" w:author="刘润瞻" w:date="2020-09-21T17:43:00Z"/>
                    <w:b/>
                    <w:sz w:val="32"/>
                    <w:szCs w:val="32"/>
                  </w:rPr>
                </w:rPrChange>
              </w:rPr>
            </w:pPr>
            <w:ins w:id="57" w:author="刘润瞻" w:date="2020-09-21T17:43:00Z">
              <w:r w:rsidRPr="00892932">
                <w:rPr>
                  <w:rFonts w:hint="eastAsia"/>
                  <w:sz w:val="28"/>
                  <w:szCs w:val="28"/>
                  <w:rPrChange w:id="58" w:author="刘润瞻" w:date="2020-09-21T19:25:00Z">
                    <w:rPr>
                      <w:rFonts w:hint="eastAsia"/>
                    </w:rPr>
                  </w:rPrChange>
                </w:rPr>
                <w:t>作者</w:t>
              </w:r>
            </w:ins>
          </w:p>
        </w:tc>
        <w:tc>
          <w:tcPr>
            <w:tcW w:w="0" w:type="auto"/>
            <w:tcBorders>
              <w:bottom w:val="single" w:sz="4" w:space="0" w:color="auto"/>
            </w:tcBorders>
            <w:tcPrChange w:id="59" w:author="刘润瞻" w:date="2020-09-21T19:27:00Z">
              <w:tcPr>
                <w:tcW w:w="4261" w:type="dxa"/>
              </w:tcPr>
            </w:tcPrChange>
          </w:tcPr>
          <w:p w:rsidR="00635153" w:rsidRPr="00892932" w:rsidRDefault="00635153" w:rsidP="00937AAB">
            <w:pPr>
              <w:jc w:val="center"/>
              <w:rPr>
                <w:ins w:id="60" w:author="刘润瞻" w:date="2020-09-21T17:43:00Z"/>
                <w:b/>
                <w:sz w:val="28"/>
                <w:szCs w:val="28"/>
                <w:rPrChange w:id="61" w:author="刘润瞻" w:date="2020-09-21T19:25:00Z">
                  <w:rPr>
                    <w:ins w:id="62" w:author="刘润瞻" w:date="2020-09-21T17:43:00Z"/>
                    <w:b/>
                    <w:sz w:val="32"/>
                    <w:szCs w:val="32"/>
                  </w:rPr>
                </w:rPrChange>
              </w:rPr>
            </w:pPr>
            <w:ins w:id="63" w:author="刘润瞻" w:date="2020-09-21T17:43:00Z">
              <w:r w:rsidRPr="00892932">
                <w:rPr>
                  <w:rFonts w:hint="eastAsia"/>
                  <w:sz w:val="28"/>
                  <w:szCs w:val="28"/>
                  <w:rPrChange w:id="64" w:author="刘润瞻" w:date="2020-09-21T19:25:00Z">
                    <w:rPr>
                      <w:rFonts w:hint="eastAsia"/>
                    </w:rPr>
                  </w:rPrChange>
                </w:rPr>
                <w:t>刘润瞻</w:t>
              </w:r>
            </w:ins>
          </w:p>
        </w:tc>
      </w:tr>
      <w:tr w:rsidR="00635153" w:rsidTr="00E63C4D">
        <w:trPr>
          <w:jc w:val="center"/>
          <w:ins w:id="65" w:author="刘润瞻" w:date="2020-09-21T17:43:00Z"/>
        </w:trPr>
        <w:tc>
          <w:tcPr>
            <w:tcW w:w="0" w:type="auto"/>
            <w:tcPrChange w:id="66" w:author="刘润瞻" w:date="2020-09-21T19:27:00Z">
              <w:tcPr>
                <w:tcW w:w="4261" w:type="dxa"/>
              </w:tcPr>
            </w:tcPrChange>
          </w:tcPr>
          <w:p w:rsidR="00635153" w:rsidRPr="00892932" w:rsidRDefault="00635153">
            <w:pPr>
              <w:jc w:val="center"/>
              <w:rPr>
                <w:ins w:id="67" w:author="刘润瞻" w:date="2020-09-21T17:43:00Z"/>
                <w:b/>
                <w:sz w:val="28"/>
                <w:szCs w:val="28"/>
                <w:rPrChange w:id="68" w:author="刘润瞻" w:date="2020-09-21T19:25:00Z">
                  <w:rPr>
                    <w:ins w:id="69" w:author="刘润瞻" w:date="2020-09-21T17:43:00Z"/>
                    <w:b/>
                    <w:sz w:val="32"/>
                    <w:szCs w:val="32"/>
                  </w:rPr>
                </w:rPrChange>
              </w:rPr>
            </w:pPr>
            <w:ins w:id="70" w:author="刘润瞻" w:date="2020-09-21T17:43:00Z">
              <w:r w:rsidRPr="00892932">
                <w:rPr>
                  <w:rFonts w:hint="eastAsia"/>
                  <w:sz w:val="28"/>
                  <w:szCs w:val="28"/>
                  <w:rPrChange w:id="71" w:author="刘润瞻" w:date="2020-09-21T19:25:00Z">
                    <w:rPr>
                      <w:rFonts w:hint="eastAsia"/>
                    </w:rPr>
                  </w:rPrChange>
                </w:rPr>
                <w:t>版本</w:t>
              </w:r>
            </w:ins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PrChange w:id="72" w:author="刘润瞻" w:date="2020-09-21T19:27:00Z">
              <w:tcPr>
                <w:tcW w:w="4261" w:type="dxa"/>
              </w:tcPr>
            </w:tcPrChange>
          </w:tcPr>
          <w:p w:rsidR="00635153" w:rsidRPr="00892932" w:rsidRDefault="00635153" w:rsidP="00937AAB">
            <w:pPr>
              <w:jc w:val="center"/>
              <w:rPr>
                <w:ins w:id="73" w:author="刘润瞻" w:date="2020-09-21T17:43:00Z"/>
                <w:b/>
                <w:sz w:val="28"/>
                <w:szCs w:val="28"/>
                <w:rPrChange w:id="74" w:author="刘润瞻" w:date="2020-09-21T19:25:00Z">
                  <w:rPr>
                    <w:ins w:id="75" w:author="刘润瞻" w:date="2020-09-21T17:43:00Z"/>
                    <w:b/>
                    <w:sz w:val="32"/>
                    <w:szCs w:val="32"/>
                  </w:rPr>
                </w:rPrChange>
              </w:rPr>
            </w:pPr>
            <w:ins w:id="76" w:author="刘润瞻" w:date="2020-09-21T17:43:00Z">
              <w:r w:rsidRPr="00892932">
                <w:rPr>
                  <w:sz w:val="28"/>
                  <w:szCs w:val="28"/>
                  <w:rPrChange w:id="77" w:author="刘润瞻" w:date="2020-09-21T19:25:00Z">
                    <w:rPr/>
                  </w:rPrChange>
                </w:rPr>
                <w:t>0.1</w:t>
              </w:r>
            </w:ins>
          </w:p>
        </w:tc>
      </w:tr>
      <w:tr w:rsidR="00635153" w:rsidTr="00E63C4D">
        <w:trPr>
          <w:jc w:val="center"/>
          <w:ins w:id="78" w:author="刘润瞻" w:date="2020-09-21T17:43:00Z"/>
        </w:trPr>
        <w:tc>
          <w:tcPr>
            <w:tcW w:w="0" w:type="auto"/>
            <w:tcPrChange w:id="79" w:author="刘润瞻" w:date="2020-09-21T19:27:00Z">
              <w:tcPr>
                <w:tcW w:w="4261" w:type="dxa"/>
              </w:tcPr>
            </w:tcPrChange>
          </w:tcPr>
          <w:p w:rsidR="00635153" w:rsidRPr="00892932" w:rsidRDefault="00635153">
            <w:pPr>
              <w:jc w:val="center"/>
              <w:rPr>
                <w:ins w:id="80" w:author="刘润瞻" w:date="2020-09-21T17:43:00Z"/>
                <w:b/>
                <w:sz w:val="28"/>
                <w:szCs w:val="28"/>
                <w:rPrChange w:id="81" w:author="刘润瞻" w:date="2020-09-21T19:25:00Z">
                  <w:rPr>
                    <w:ins w:id="82" w:author="刘润瞻" w:date="2020-09-21T17:43:00Z"/>
                    <w:b/>
                    <w:sz w:val="32"/>
                    <w:szCs w:val="32"/>
                  </w:rPr>
                </w:rPrChange>
              </w:rPr>
            </w:pPr>
            <w:ins w:id="83" w:author="刘润瞻" w:date="2020-09-21T17:43:00Z">
              <w:r w:rsidRPr="00892932">
                <w:rPr>
                  <w:rFonts w:hint="eastAsia"/>
                  <w:sz w:val="28"/>
                  <w:szCs w:val="28"/>
                  <w:rPrChange w:id="84" w:author="刘润瞻" w:date="2020-09-21T19:25:00Z">
                    <w:rPr>
                      <w:rFonts w:hint="eastAsia"/>
                    </w:rPr>
                  </w:rPrChange>
                </w:rPr>
                <w:t>日期</w:t>
              </w:r>
            </w:ins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PrChange w:id="85" w:author="刘润瞻" w:date="2020-09-21T19:27:00Z">
              <w:tcPr>
                <w:tcW w:w="4261" w:type="dxa"/>
              </w:tcPr>
            </w:tcPrChange>
          </w:tcPr>
          <w:p w:rsidR="00635153" w:rsidRPr="00892932" w:rsidRDefault="00635153" w:rsidP="00937AAB">
            <w:pPr>
              <w:jc w:val="center"/>
              <w:rPr>
                <w:ins w:id="86" w:author="刘润瞻" w:date="2020-09-21T17:43:00Z"/>
                <w:b/>
                <w:sz w:val="28"/>
                <w:szCs w:val="28"/>
                <w:rPrChange w:id="87" w:author="刘润瞻" w:date="2020-09-21T19:25:00Z">
                  <w:rPr>
                    <w:ins w:id="88" w:author="刘润瞻" w:date="2020-09-21T17:43:00Z"/>
                    <w:b/>
                    <w:sz w:val="32"/>
                    <w:szCs w:val="32"/>
                  </w:rPr>
                </w:rPrChange>
              </w:rPr>
            </w:pPr>
            <w:ins w:id="89" w:author="刘润瞻" w:date="2020-09-21T17:43:00Z">
              <w:r w:rsidRPr="00892932">
                <w:rPr>
                  <w:sz w:val="28"/>
                  <w:szCs w:val="28"/>
                  <w:rPrChange w:id="90" w:author="刘润瞻" w:date="2020-09-21T19:25:00Z">
                    <w:rPr/>
                  </w:rPrChange>
                </w:rPr>
                <w:t>2020</w:t>
              </w:r>
              <w:r w:rsidRPr="00892932">
                <w:rPr>
                  <w:rFonts w:hint="eastAsia"/>
                  <w:sz w:val="28"/>
                  <w:szCs w:val="28"/>
                  <w:rPrChange w:id="91" w:author="刘润瞻" w:date="2020-09-21T19:25:00Z">
                    <w:rPr>
                      <w:rFonts w:hint="eastAsia"/>
                    </w:rPr>
                  </w:rPrChange>
                </w:rPr>
                <w:t>年</w:t>
              </w:r>
            </w:ins>
            <w:ins w:id="92" w:author="刘润瞻" w:date="2020-09-21T17:50:00Z">
              <w:r w:rsidR="00471374" w:rsidRPr="00892932">
                <w:rPr>
                  <w:sz w:val="28"/>
                  <w:szCs w:val="28"/>
                  <w:rPrChange w:id="93" w:author="刘润瞻" w:date="2020-09-21T19:25:00Z">
                    <w:rPr/>
                  </w:rPrChange>
                </w:rPr>
                <w:t>0</w:t>
              </w:r>
            </w:ins>
            <w:ins w:id="94" w:author="刘润瞻" w:date="2020-09-21T17:43:00Z">
              <w:r w:rsidRPr="00892932">
                <w:rPr>
                  <w:sz w:val="28"/>
                  <w:szCs w:val="28"/>
                  <w:rPrChange w:id="95" w:author="刘润瞻" w:date="2020-09-21T19:25:00Z">
                    <w:rPr/>
                  </w:rPrChange>
                </w:rPr>
                <w:t>9</w:t>
              </w:r>
              <w:r w:rsidRPr="00892932">
                <w:rPr>
                  <w:rFonts w:hint="eastAsia"/>
                  <w:sz w:val="28"/>
                  <w:szCs w:val="28"/>
                  <w:rPrChange w:id="96" w:author="刘润瞻" w:date="2020-09-21T19:25:00Z">
                    <w:rPr>
                      <w:rFonts w:hint="eastAsia"/>
                    </w:rPr>
                  </w:rPrChange>
                </w:rPr>
                <w:t>月</w:t>
              </w:r>
              <w:r w:rsidRPr="00892932">
                <w:rPr>
                  <w:sz w:val="28"/>
                  <w:szCs w:val="28"/>
                  <w:rPrChange w:id="97" w:author="刘润瞻" w:date="2020-09-21T19:25:00Z">
                    <w:rPr/>
                  </w:rPrChange>
                </w:rPr>
                <w:t>21</w:t>
              </w:r>
              <w:r w:rsidRPr="00892932">
                <w:rPr>
                  <w:rFonts w:hint="eastAsia"/>
                  <w:sz w:val="28"/>
                  <w:szCs w:val="28"/>
                  <w:rPrChange w:id="98" w:author="刘润瞻" w:date="2020-09-21T19:25:00Z">
                    <w:rPr>
                      <w:rFonts w:hint="eastAsia"/>
                    </w:rPr>
                  </w:rPrChange>
                </w:rPr>
                <w:t>日</w:t>
              </w:r>
            </w:ins>
          </w:p>
        </w:tc>
      </w:tr>
    </w:tbl>
    <w:p w:rsidR="00E7379E" w:rsidRDefault="00E7379E" w:rsidP="00E7379E">
      <w:pPr>
        <w:widowControl/>
        <w:spacing w:line="240" w:lineRule="auto"/>
        <w:jc w:val="left"/>
        <w:rPr>
          <w:ins w:id="99" w:author="刘润瞻" w:date="2020-09-21T17:44:00Z"/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E7379E" w:rsidRDefault="00E7379E" w:rsidP="00E7379E">
      <w:pPr>
        <w:widowControl/>
        <w:spacing w:line="240" w:lineRule="auto"/>
        <w:jc w:val="left"/>
        <w:rPr>
          <w:ins w:id="100" w:author="刘润瞻" w:date="2020-09-21T17:45:00Z"/>
          <w:rFonts w:asciiTheme="majorHAnsi" w:eastAsiaTheme="majorEastAsia" w:hAnsiTheme="majorHAnsi" w:cstheme="majorBidi"/>
          <w:b/>
          <w:bCs/>
          <w:sz w:val="32"/>
          <w:szCs w:val="32"/>
        </w:rPr>
        <w:sectPr w:rsidR="00E7379E" w:rsidSect="00E63C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ins w:id="101" w:author="刘润瞻" w:date="2020-09-21T17:44:00Z">
        <w:r>
          <w:rPr>
            <w:rFonts w:asciiTheme="majorHAnsi" w:eastAsiaTheme="majorEastAsia" w:hAnsiTheme="majorHAnsi" w:cstheme="majorBidi"/>
            <w:b/>
            <w:bCs/>
            <w:sz w:val="32"/>
            <w:szCs w:val="32"/>
          </w:rPr>
          <w:br w:type="page"/>
        </w:r>
      </w:ins>
    </w:p>
    <w:p w:rsidR="003474EB" w:rsidRPr="004E024B" w:rsidRDefault="00C033F8">
      <w:pPr>
        <w:pStyle w:val="20"/>
        <w:rPr>
          <w:ins w:id="102" w:author="刘润瞻" w:date="2020-09-21T19:26:00Z"/>
        </w:rPr>
        <w:pPrChange w:id="103" w:author="刘润瞻" w:date="2020-09-21T19:26:00Z">
          <w:pPr>
            <w:pStyle w:val="a3"/>
            <w:numPr>
              <w:numId w:val="1"/>
            </w:numPr>
            <w:ind w:left="360" w:hanging="360"/>
          </w:pPr>
        </w:pPrChange>
      </w:pPr>
      <w:ins w:id="104" w:author="刘润瞻" w:date="2020-09-21T17:45:00Z">
        <w:r w:rsidRPr="004E024B">
          <w:rPr>
            <w:rFonts w:hint="eastAsia"/>
          </w:rPr>
          <w:lastRenderedPageBreak/>
          <w:t>目录</w:t>
        </w:r>
      </w:ins>
    </w:p>
    <w:p w:rsidR="00902267" w:rsidRPr="00902267" w:rsidRDefault="00902267">
      <w:pPr>
        <w:jc w:val="center"/>
        <w:rPr>
          <w:ins w:id="105" w:author="刘润瞻" w:date="2020-09-21T19:23:00Z"/>
        </w:rPr>
        <w:pPrChange w:id="106" w:author="刘润瞻" w:date="2020-09-21T19:26:00Z">
          <w:pPr>
            <w:pStyle w:val="a3"/>
            <w:numPr>
              <w:numId w:val="1"/>
            </w:numPr>
            <w:ind w:left="360" w:hanging="360"/>
          </w:pPr>
        </w:pPrChange>
      </w:pPr>
    </w:p>
    <w:p w:rsidR="00902267" w:rsidRDefault="00A47F17">
      <w:pPr>
        <w:pStyle w:val="20"/>
        <w:ind w:left="480"/>
        <w:rPr>
          <w:ins w:id="107" w:author="刘润瞻" w:date="2020-09-21T19:25:00Z"/>
          <w:rFonts w:asciiTheme="minorHAnsi" w:eastAsiaTheme="minorEastAsia" w:hAnsiTheme="minorHAnsi"/>
          <w:noProof/>
          <w:sz w:val="21"/>
        </w:rPr>
        <w:pPrChange w:id="108" w:author="刘润瞻" w:date="2020-09-21T19:26:00Z">
          <w:pPr>
            <w:jc w:val="center"/>
          </w:pPr>
        </w:pPrChange>
      </w:pPr>
      <w:ins w:id="109" w:author="刘润瞻" w:date="2020-09-21T19:23:00Z">
        <w:r>
          <w:fldChar w:fldCharType="begin"/>
        </w:r>
        <w:r>
          <w:instrText xml:space="preserve"> TOC \o "1-3" \h \z \u </w:instrText>
        </w:r>
      </w:ins>
      <w:r>
        <w:fldChar w:fldCharType="separate"/>
      </w:r>
      <w:ins w:id="110" w:author="刘润瞻" w:date="2020-09-21T19:25:00Z">
        <w:r w:rsidR="00902267" w:rsidRPr="00853A8F">
          <w:rPr>
            <w:rStyle w:val="a4"/>
            <w:noProof/>
          </w:rPr>
          <w:fldChar w:fldCharType="begin"/>
        </w:r>
        <w:r w:rsidR="00902267" w:rsidRPr="00853A8F">
          <w:rPr>
            <w:rStyle w:val="a4"/>
            <w:noProof/>
          </w:rPr>
          <w:instrText xml:space="preserve"> </w:instrText>
        </w:r>
        <w:r w:rsidR="00902267">
          <w:rPr>
            <w:noProof/>
          </w:rPr>
          <w:instrText>HYPERLINK \l "_Toc51608741"</w:instrText>
        </w:r>
        <w:r w:rsidR="00902267" w:rsidRPr="00853A8F">
          <w:rPr>
            <w:rStyle w:val="a4"/>
            <w:noProof/>
          </w:rPr>
          <w:instrText xml:space="preserve"> </w:instrText>
        </w:r>
        <w:r w:rsidR="00902267" w:rsidRPr="00853A8F">
          <w:rPr>
            <w:rStyle w:val="a4"/>
            <w:noProof/>
          </w:rPr>
          <w:fldChar w:fldCharType="separate"/>
        </w:r>
        <w:r w:rsidR="00902267" w:rsidRPr="00853A8F">
          <w:rPr>
            <w:rStyle w:val="a4"/>
            <w:noProof/>
          </w:rPr>
          <w:t>1</w:t>
        </w:r>
        <w:r w:rsidR="00902267">
          <w:rPr>
            <w:rFonts w:asciiTheme="minorHAnsi" w:eastAsiaTheme="minorEastAsia" w:hAnsiTheme="minorHAnsi"/>
            <w:noProof/>
            <w:sz w:val="21"/>
            <w:szCs w:val="22"/>
          </w:rPr>
          <w:tab/>
        </w:r>
        <w:r w:rsidR="00902267" w:rsidRPr="00853A8F">
          <w:rPr>
            <w:rStyle w:val="a4"/>
            <w:rFonts w:hint="eastAsia"/>
            <w:noProof/>
          </w:rPr>
          <w:t>编程语言概述</w:t>
        </w:r>
        <w:r w:rsidR="00902267">
          <w:rPr>
            <w:noProof/>
            <w:webHidden/>
          </w:rPr>
          <w:tab/>
        </w:r>
        <w:r w:rsidR="00902267">
          <w:rPr>
            <w:noProof/>
            <w:webHidden/>
          </w:rPr>
          <w:fldChar w:fldCharType="begin"/>
        </w:r>
        <w:r w:rsidR="00902267">
          <w:rPr>
            <w:noProof/>
            <w:webHidden/>
          </w:rPr>
          <w:instrText xml:space="preserve"> PAGEREF _Toc51608741 \h </w:instrText>
        </w:r>
      </w:ins>
      <w:r w:rsidR="00902267">
        <w:rPr>
          <w:noProof/>
          <w:webHidden/>
        </w:rPr>
      </w:r>
      <w:r w:rsidR="00902267">
        <w:rPr>
          <w:noProof/>
          <w:webHidden/>
        </w:rPr>
        <w:fldChar w:fldCharType="separate"/>
      </w:r>
      <w:ins w:id="111" w:author="刘润瞻" w:date="2020-09-21T19:25:00Z">
        <w:r w:rsidR="00902267">
          <w:rPr>
            <w:noProof/>
            <w:webHidden/>
          </w:rPr>
          <w:t>3</w:t>
        </w:r>
        <w:r w:rsidR="00902267">
          <w:rPr>
            <w:noProof/>
            <w:webHidden/>
          </w:rPr>
          <w:fldChar w:fldCharType="end"/>
        </w:r>
        <w:r w:rsidR="00902267" w:rsidRPr="00853A8F">
          <w:rPr>
            <w:rStyle w:val="a4"/>
            <w:noProof/>
          </w:rPr>
          <w:fldChar w:fldCharType="end"/>
        </w:r>
      </w:ins>
    </w:p>
    <w:p w:rsidR="00902267" w:rsidRDefault="00902267">
      <w:pPr>
        <w:pStyle w:val="20"/>
        <w:ind w:left="480"/>
        <w:rPr>
          <w:ins w:id="112" w:author="刘润瞻" w:date="2020-09-21T19:25:00Z"/>
          <w:rFonts w:asciiTheme="minorHAnsi" w:eastAsiaTheme="minorEastAsia" w:hAnsiTheme="minorHAnsi"/>
          <w:noProof/>
          <w:sz w:val="21"/>
          <w:szCs w:val="22"/>
        </w:rPr>
      </w:pPr>
      <w:ins w:id="113" w:author="刘润瞻" w:date="2020-09-21T19:25:00Z">
        <w:r w:rsidRPr="00853A8F">
          <w:rPr>
            <w:rStyle w:val="a4"/>
            <w:noProof/>
          </w:rPr>
          <w:fldChar w:fldCharType="begin"/>
        </w:r>
        <w:r w:rsidRPr="00853A8F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"_Toc51608742"</w:instrText>
        </w:r>
        <w:r w:rsidRPr="00853A8F">
          <w:rPr>
            <w:rStyle w:val="a4"/>
            <w:noProof/>
          </w:rPr>
          <w:instrText xml:space="preserve"> </w:instrText>
        </w:r>
        <w:r w:rsidRPr="00853A8F">
          <w:rPr>
            <w:rStyle w:val="a4"/>
            <w:noProof/>
          </w:rPr>
          <w:fldChar w:fldCharType="separate"/>
        </w:r>
        <w:r w:rsidRPr="00853A8F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sz w:val="21"/>
            <w:szCs w:val="22"/>
          </w:rPr>
          <w:tab/>
        </w:r>
        <w:r w:rsidRPr="00853A8F">
          <w:rPr>
            <w:rStyle w:val="a4"/>
            <w:rFonts w:hint="eastAsia"/>
            <w:noProof/>
          </w:rPr>
          <w:t>脚本语言概述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_Toc51608742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4" w:author="刘润瞻" w:date="2020-09-21T19:25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853A8F">
          <w:rPr>
            <w:rStyle w:val="a4"/>
            <w:noProof/>
          </w:rPr>
          <w:fldChar w:fldCharType="end"/>
        </w:r>
      </w:ins>
    </w:p>
    <w:p w:rsidR="00902267" w:rsidRDefault="00902267">
      <w:pPr>
        <w:pStyle w:val="20"/>
        <w:ind w:left="480"/>
        <w:rPr>
          <w:ins w:id="115" w:author="刘润瞻" w:date="2020-09-21T19:25:00Z"/>
          <w:rFonts w:asciiTheme="minorHAnsi" w:eastAsiaTheme="minorEastAsia" w:hAnsiTheme="minorHAnsi"/>
          <w:noProof/>
          <w:sz w:val="21"/>
          <w:szCs w:val="22"/>
        </w:rPr>
      </w:pPr>
      <w:ins w:id="116" w:author="刘润瞻" w:date="2020-09-21T19:25:00Z">
        <w:r w:rsidRPr="00853A8F">
          <w:rPr>
            <w:rStyle w:val="a4"/>
            <w:noProof/>
          </w:rPr>
          <w:fldChar w:fldCharType="begin"/>
        </w:r>
        <w:r w:rsidRPr="00853A8F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"_Toc51608743"</w:instrText>
        </w:r>
        <w:r w:rsidRPr="00853A8F">
          <w:rPr>
            <w:rStyle w:val="a4"/>
            <w:noProof/>
          </w:rPr>
          <w:instrText xml:space="preserve"> </w:instrText>
        </w:r>
        <w:r w:rsidRPr="00853A8F">
          <w:rPr>
            <w:rStyle w:val="a4"/>
            <w:noProof/>
          </w:rPr>
          <w:fldChar w:fldCharType="separate"/>
        </w:r>
        <w:r w:rsidRPr="00853A8F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sz w:val="21"/>
            <w:szCs w:val="22"/>
          </w:rPr>
          <w:tab/>
        </w:r>
        <w:r w:rsidRPr="00853A8F">
          <w:rPr>
            <w:rStyle w:val="a4"/>
            <w:rFonts w:hint="eastAsia"/>
            <w:noProof/>
          </w:rPr>
          <w:t>程序安装和运行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_Toc51608743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7" w:author="刘润瞻" w:date="2020-09-21T19:25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853A8F">
          <w:rPr>
            <w:rStyle w:val="a4"/>
            <w:noProof/>
          </w:rPr>
          <w:fldChar w:fldCharType="end"/>
        </w:r>
      </w:ins>
    </w:p>
    <w:p w:rsidR="00902267" w:rsidRDefault="00902267">
      <w:pPr>
        <w:pStyle w:val="30"/>
        <w:tabs>
          <w:tab w:val="left" w:pos="1470"/>
          <w:tab w:val="right" w:leader="dot" w:pos="8296"/>
        </w:tabs>
        <w:ind w:left="960"/>
        <w:rPr>
          <w:ins w:id="118" w:author="刘润瞻" w:date="2020-09-21T19:25:00Z"/>
          <w:rFonts w:asciiTheme="minorHAnsi" w:eastAsiaTheme="minorEastAsia" w:hAnsiTheme="minorHAnsi"/>
          <w:noProof/>
          <w:sz w:val="21"/>
        </w:rPr>
      </w:pPr>
      <w:ins w:id="119" w:author="刘润瞻" w:date="2020-09-21T19:25:00Z">
        <w:r w:rsidRPr="00853A8F">
          <w:rPr>
            <w:rStyle w:val="a4"/>
            <w:noProof/>
          </w:rPr>
          <w:fldChar w:fldCharType="begin"/>
        </w:r>
        <w:r w:rsidRPr="00853A8F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"_Toc51608744"</w:instrText>
        </w:r>
        <w:r w:rsidRPr="00853A8F">
          <w:rPr>
            <w:rStyle w:val="a4"/>
            <w:noProof/>
          </w:rPr>
          <w:instrText xml:space="preserve"> </w:instrText>
        </w:r>
        <w:r w:rsidRPr="00853A8F">
          <w:rPr>
            <w:rStyle w:val="a4"/>
            <w:noProof/>
          </w:rPr>
          <w:fldChar w:fldCharType="separate"/>
        </w:r>
        <w:r w:rsidRPr="00853A8F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53A8F">
          <w:rPr>
            <w:rStyle w:val="a4"/>
            <w:noProof/>
          </w:rPr>
          <w:t>Windows</w:t>
        </w:r>
        <w:r w:rsidRPr="00853A8F">
          <w:rPr>
            <w:rStyle w:val="a4"/>
            <w:rFonts w:hint="eastAsia"/>
            <w:noProof/>
          </w:rPr>
          <w:t>版本安装和运行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_Toc51608744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0" w:author="刘润瞻" w:date="2020-09-21T19:25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853A8F">
          <w:rPr>
            <w:rStyle w:val="a4"/>
            <w:noProof/>
          </w:rPr>
          <w:fldChar w:fldCharType="end"/>
        </w:r>
      </w:ins>
    </w:p>
    <w:p w:rsidR="00902267" w:rsidRDefault="00902267">
      <w:pPr>
        <w:pStyle w:val="30"/>
        <w:tabs>
          <w:tab w:val="left" w:pos="1470"/>
          <w:tab w:val="right" w:leader="dot" w:pos="8296"/>
        </w:tabs>
        <w:ind w:left="960"/>
        <w:rPr>
          <w:ins w:id="121" w:author="刘润瞻" w:date="2020-09-21T19:25:00Z"/>
          <w:rFonts w:asciiTheme="minorHAnsi" w:eastAsiaTheme="minorEastAsia" w:hAnsiTheme="minorHAnsi"/>
          <w:noProof/>
          <w:sz w:val="21"/>
        </w:rPr>
      </w:pPr>
      <w:ins w:id="122" w:author="刘润瞻" w:date="2020-09-21T19:25:00Z">
        <w:r w:rsidRPr="00853A8F">
          <w:rPr>
            <w:rStyle w:val="a4"/>
            <w:noProof/>
          </w:rPr>
          <w:fldChar w:fldCharType="begin"/>
        </w:r>
        <w:r w:rsidRPr="00853A8F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"_Toc51608745"</w:instrText>
        </w:r>
        <w:r w:rsidRPr="00853A8F">
          <w:rPr>
            <w:rStyle w:val="a4"/>
            <w:noProof/>
          </w:rPr>
          <w:instrText xml:space="preserve"> </w:instrText>
        </w:r>
        <w:r w:rsidRPr="00853A8F">
          <w:rPr>
            <w:rStyle w:val="a4"/>
            <w:noProof/>
          </w:rPr>
          <w:fldChar w:fldCharType="separate"/>
        </w:r>
        <w:r w:rsidRPr="00853A8F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53A8F">
          <w:rPr>
            <w:rStyle w:val="a4"/>
            <w:noProof/>
          </w:rPr>
          <w:t>Linux</w:t>
        </w:r>
        <w:r w:rsidRPr="00853A8F">
          <w:rPr>
            <w:rStyle w:val="a4"/>
            <w:rFonts w:hint="eastAsia"/>
            <w:noProof/>
          </w:rPr>
          <w:t>安装和运行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_Toc51608745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3" w:author="刘润瞻" w:date="2020-09-21T19:25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53A8F">
          <w:rPr>
            <w:rStyle w:val="a4"/>
            <w:noProof/>
          </w:rPr>
          <w:fldChar w:fldCharType="end"/>
        </w:r>
      </w:ins>
    </w:p>
    <w:p w:rsidR="00902267" w:rsidRDefault="00902267">
      <w:pPr>
        <w:pStyle w:val="30"/>
        <w:tabs>
          <w:tab w:val="left" w:pos="1470"/>
          <w:tab w:val="right" w:leader="dot" w:pos="8296"/>
        </w:tabs>
        <w:ind w:left="960"/>
        <w:rPr>
          <w:ins w:id="124" w:author="刘润瞻" w:date="2020-09-21T19:25:00Z"/>
          <w:rFonts w:asciiTheme="minorHAnsi" w:eastAsiaTheme="minorEastAsia" w:hAnsiTheme="minorHAnsi"/>
          <w:noProof/>
          <w:sz w:val="21"/>
        </w:rPr>
      </w:pPr>
      <w:ins w:id="125" w:author="刘润瞻" w:date="2020-09-21T19:25:00Z">
        <w:r w:rsidRPr="00853A8F">
          <w:rPr>
            <w:rStyle w:val="a4"/>
            <w:noProof/>
          </w:rPr>
          <w:fldChar w:fldCharType="begin"/>
        </w:r>
        <w:r w:rsidRPr="00853A8F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"_Toc51608746"</w:instrText>
        </w:r>
        <w:r w:rsidRPr="00853A8F">
          <w:rPr>
            <w:rStyle w:val="a4"/>
            <w:noProof/>
          </w:rPr>
          <w:instrText xml:space="preserve"> </w:instrText>
        </w:r>
        <w:r w:rsidRPr="00853A8F">
          <w:rPr>
            <w:rStyle w:val="a4"/>
            <w:noProof/>
          </w:rPr>
          <w:fldChar w:fldCharType="separate"/>
        </w:r>
        <w:r w:rsidRPr="00853A8F">
          <w:rPr>
            <w:rStyle w:val="a4"/>
            <w:noProof/>
          </w:rPr>
          <w:t>3.3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53A8F">
          <w:rPr>
            <w:rStyle w:val="a4"/>
            <w:noProof/>
          </w:rPr>
          <w:t>Shebang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_Toc51608746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6" w:author="刘润瞻" w:date="2020-09-21T19:25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53A8F">
          <w:rPr>
            <w:rStyle w:val="a4"/>
            <w:noProof/>
          </w:rPr>
          <w:fldChar w:fldCharType="end"/>
        </w:r>
      </w:ins>
    </w:p>
    <w:p w:rsidR="00902267" w:rsidRDefault="00902267">
      <w:pPr>
        <w:pStyle w:val="30"/>
        <w:tabs>
          <w:tab w:val="left" w:pos="1470"/>
          <w:tab w:val="right" w:leader="dot" w:pos="8296"/>
        </w:tabs>
        <w:ind w:left="960"/>
        <w:rPr>
          <w:ins w:id="127" w:author="刘润瞻" w:date="2020-09-21T19:25:00Z"/>
          <w:rFonts w:asciiTheme="minorHAnsi" w:eastAsiaTheme="minorEastAsia" w:hAnsiTheme="minorHAnsi"/>
          <w:noProof/>
          <w:sz w:val="21"/>
        </w:rPr>
      </w:pPr>
      <w:ins w:id="128" w:author="刘润瞻" w:date="2020-09-21T19:25:00Z">
        <w:r w:rsidRPr="00853A8F">
          <w:rPr>
            <w:rStyle w:val="a4"/>
            <w:noProof/>
          </w:rPr>
          <w:fldChar w:fldCharType="begin"/>
        </w:r>
        <w:r w:rsidRPr="00853A8F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"_Toc51608747"</w:instrText>
        </w:r>
        <w:r w:rsidRPr="00853A8F">
          <w:rPr>
            <w:rStyle w:val="a4"/>
            <w:noProof/>
          </w:rPr>
          <w:instrText xml:space="preserve"> </w:instrText>
        </w:r>
        <w:r w:rsidRPr="00853A8F">
          <w:rPr>
            <w:rStyle w:val="a4"/>
            <w:noProof/>
          </w:rPr>
          <w:fldChar w:fldCharType="separate"/>
        </w:r>
        <w:r w:rsidRPr="00853A8F">
          <w:rPr>
            <w:rStyle w:val="a4"/>
            <w:noProof/>
          </w:rPr>
          <w:t>3.4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53A8F">
          <w:rPr>
            <w:rStyle w:val="a4"/>
            <w:rFonts w:hint="eastAsia"/>
            <w:noProof/>
          </w:rPr>
          <w:t>语法检查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_Toc51608747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9" w:author="刘润瞻" w:date="2020-09-21T19:25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53A8F">
          <w:rPr>
            <w:rStyle w:val="a4"/>
            <w:noProof/>
          </w:rPr>
          <w:fldChar w:fldCharType="end"/>
        </w:r>
      </w:ins>
    </w:p>
    <w:p w:rsidR="00902267" w:rsidRDefault="00902267">
      <w:pPr>
        <w:pStyle w:val="30"/>
        <w:tabs>
          <w:tab w:val="left" w:pos="1470"/>
          <w:tab w:val="right" w:leader="dot" w:pos="8296"/>
        </w:tabs>
        <w:ind w:left="960"/>
        <w:rPr>
          <w:ins w:id="130" w:author="刘润瞻" w:date="2020-09-21T19:25:00Z"/>
          <w:rFonts w:asciiTheme="minorHAnsi" w:eastAsiaTheme="minorEastAsia" w:hAnsiTheme="minorHAnsi"/>
          <w:noProof/>
          <w:sz w:val="21"/>
        </w:rPr>
      </w:pPr>
      <w:ins w:id="131" w:author="刘润瞻" w:date="2020-09-21T19:25:00Z">
        <w:r w:rsidRPr="00853A8F">
          <w:rPr>
            <w:rStyle w:val="a4"/>
            <w:noProof/>
          </w:rPr>
          <w:fldChar w:fldCharType="begin"/>
        </w:r>
        <w:r w:rsidRPr="00853A8F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"_Toc51608748"</w:instrText>
        </w:r>
        <w:r w:rsidRPr="00853A8F">
          <w:rPr>
            <w:rStyle w:val="a4"/>
            <w:noProof/>
          </w:rPr>
          <w:instrText xml:space="preserve"> </w:instrText>
        </w:r>
        <w:r w:rsidRPr="00853A8F">
          <w:rPr>
            <w:rStyle w:val="a4"/>
            <w:noProof/>
          </w:rPr>
          <w:fldChar w:fldCharType="separate"/>
        </w:r>
        <w:r w:rsidRPr="00853A8F">
          <w:rPr>
            <w:rStyle w:val="a4"/>
            <w:noProof/>
          </w:rPr>
          <w:t>3.5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53A8F">
          <w:rPr>
            <w:rStyle w:val="a4"/>
            <w:rFonts w:hint="eastAsia"/>
            <w:noProof/>
          </w:rPr>
          <w:t>代码风格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_Toc51608748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2" w:author="刘润瞻" w:date="2020-09-21T19:25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53A8F">
          <w:rPr>
            <w:rStyle w:val="a4"/>
            <w:noProof/>
          </w:rPr>
          <w:fldChar w:fldCharType="end"/>
        </w:r>
      </w:ins>
    </w:p>
    <w:p w:rsidR="00902267" w:rsidRDefault="00902267">
      <w:pPr>
        <w:pStyle w:val="30"/>
        <w:tabs>
          <w:tab w:val="left" w:pos="1470"/>
          <w:tab w:val="right" w:leader="dot" w:pos="8296"/>
        </w:tabs>
        <w:ind w:left="960"/>
        <w:rPr>
          <w:ins w:id="133" w:author="刘润瞻" w:date="2020-09-21T19:25:00Z"/>
          <w:rFonts w:asciiTheme="minorHAnsi" w:eastAsiaTheme="minorEastAsia" w:hAnsiTheme="minorHAnsi"/>
          <w:noProof/>
          <w:sz w:val="21"/>
        </w:rPr>
      </w:pPr>
      <w:ins w:id="134" w:author="刘润瞻" w:date="2020-09-21T19:25:00Z">
        <w:r w:rsidRPr="00853A8F">
          <w:rPr>
            <w:rStyle w:val="a4"/>
            <w:noProof/>
          </w:rPr>
          <w:fldChar w:fldCharType="begin"/>
        </w:r>
        <w:r w:rsidRPr="00853A8F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"_Toc51608749"</w:instrText>
        </w:r>
        <w:r w:rsidRPr="00853A8F">
          <w:rPr>
            <w:rStyle w:val="a4"/>
            <w:noProof/>
          </w:rPr>
          <w:instrText xml:space="preserve"> </w:instrText>
        </w:r>
        <w:r w:rsidRPr="00853A8F">
          <w:rPr>
            <w:rStyle w:val="a4"/>
            <w:noProof/>
          </w:rPr>
          <w:fldChar w:fldCharType="separate"/>
        </w:r>
        <w:r w:rsidRPr="00853A8F">
          <w:rPr>
            <w:rStyle w:val="a4"/>
            <w:noProof/>
          </w:rPr>
          <w:t>3.6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53A8F">
          <w:rPr>
            <w:rStyle w:val="a4"/>
            <w:rFonts w:hint="eastAsia"/>
            <w:noProof/>
          </w:rPr>
          <w:t>第三方模块安装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_Toc51608749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5" w:author="刘润瞻" w:date="2020-09-21T19:25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53A8F">
          <w:rPr>
            <w:rStyle w:val="a4"/>
            <w:noProof/>
          </w:rPr>
          <w:fldChar w:fldCharType="end"/>
        </w:r>
      </w:ins>
    </w:p>
    <w:p w:rsidR="00902267" w:rsidRDefault="00902267">
      <w:pPr>
        <w:pStyle w:val="30"/>
        <w:tabs>
          <w:tab w:val="left" w:pos="1470"/>
          <w:tab w:val="right" w:leader="dot" w:pos="8296"/>
        </w:tabs>
        <w:ind w:left="960"/>
        <w:rPr>
          <w:ins w:id="136" w:author="刘润瞻" w:date="2020-09-21T19:25:00Z"/>
          <w:rFonts w:asciiTheme="minorHAnsi" w:eastAsiaTheme="minorEastAsia" w:hAnsiTheme="minorHAnsi"/>
          <w:noProof/>
          <w:sz w:val="21"/>
        </w:rPr>
      </w:pPr>
      <w:ins w:id="137" w:author="刘润瞻" w:date="2020-09-21T19:25:00Z">
        <w:r w:rsidRPr="00853A8F">
          <w:rPr>
            <w:rStyle w:val="a4"/>
            <w:noProof/>
          </w:rPr>
          <w:fldChar w:fldCharType="begin"/>
        </w:r>
        <w:r w:rsidRPr="00853A8F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"_Toc51608750"</w:instrText>
        </w:r>
        <w:r w:rsidRPr="00853A8F">
          <w:rPr>
            <w:rStyle w:val="a4"/>
            <w:noProof/>
          </w:rPr>
          <w:instrText xml:space="preserve"> </w:instrText>
        </w:r>
        <w:r w:rsidRPr="00853A8F">
          <w:rPr>
            <w:rStyle w:val="a4"/>
            <w:noProof/>
          </w:rPr>
          <w:fldChar w:fldCharType="separate"/>
        </w:r>
        <w:r w:rsidRPr="00853A8F">
          <w:rPr>
            <w:rStyle w:val="a4"/>
            <w:noProof/>
          </w:rPr>
          <w:t>3.7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53A8F">
          <w:rPr>
            <w:rStyle w:val="a4"/>
            <w:rFonts w:hint="eastAsia"/>
            <w:noProof/>
          </w:rPr>
          <w:t>模块使用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_Toc51608750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8" w:author="刘润瞻" w:date="2020-09-21T19:25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53A8F">
          <w:rPr>
            <w:rStyle w:val="a4"/>
            <w:noProof/>
          </w:rPr>
          <w:fldChar w:fldCharType="end"/>
        </w:r>
      </w:ins>
    </w:p>
    <w:p w:rsidR="00902267" w:rsidRDefault="00902267">
      <w:pPr>
        <w:pStyle w:val="20"/>
        <w:ind w:left="480"/>
        <w:rPr>
          <w:ins w:id="139" w:author="刘润瞻" w:date="2020-09-21T19:25:00Z"/>
          <w:rFonts w:asciiTheme="minorHAnsi" w:eastAsiaTheme="minorEastAsia" w:hAnsiTheme="minorHAnsi"/>
          <w:noProof/>
          <w:sz w:val="21"/>
        </w:rPr>
        <w:pPrChange w:id="140" w:author="刘润瞻" w:date="2020-09-21T19:26:00Z">
          <w:pPr>
            <w:pStyle w:val="30"/>
            <w:tabs>
              <w:tab w:val="left" w:pos="1470"/>
              <w:tab w:val="right" w:leader="dot" w:pos="8296"/>
            </w:tabs>
            <w:ind w:left="960"/>
          </w:pPr>
        </w:pPrChange>
      </w:pPr>
      <w:ins w:id="141" w:author="刘润瞻" w:date="2020-09-21T19:25:00Z">
        <w:r w:rsidRPr="00853A8F">
          <w:rPr>
            <w:rStyle w:val="a4"/>
            <w:noProof/>
          </w:rPr>
          <w:fldChar w:fldCharType="begin"/>
        </w:r>
        <w:r w:rsidRPr="00853A8F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"_Toc51608751"</w:instrText>
        </w:r>
        <w:r w:rsidRPr="00853A8F">
          <w:rPr>
            <w:rStyle w:val="a4"/>
            <w:noProof/>
          </w:rPr>
          <w:instrText xml:space="preserve"> </w:instrText>
        </w:r>
        <w:r w:rsidRPr="00853A8F">
          <w:rPr>
            <w:rStyle w:val="a4"/>
            <w:noProof/>
          </w:rPr>
          <w:fldChar w:fldCharType="separate"/>
        </w:r>
        <w:r w:rsidRPr="00853A8F">
          <w:rPr>
            <w:rStyle w:val="a4"/>
            <w:noProof/>
          </w:rPr>
          <w:t>4</w:t>
        </w:r>
        <w:r>
          <w:rPr>
            <w:rFonts w:asciiTheme="minorHAnsi" w:eastAsiaTheme="minorEastAsia" w:hAnsiTheme="minorHAnsi"/>
            <w:noProof/>
            <w:sz w:val="21"/>
            <w:szCs w:val="22"/>
          </w:rPr>
          <w:tab/>
        </w:r>
        <w:r w:rsidRPr="00853A8F">
          <w:rPr>
            <w:rStyle w:val="a4"/>
            <w:rFonts w:hint="eastAsia"/>
            <w:noProof/>
          </w:rPr>
          <w:t>数据类型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_Toc51608751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2" w:author="刘润瞻" w:date="2020-09-21T19:25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53A8F">
          <w:rPr>
            <w:rStyle w:val="a4"/>
            <w:noProof/>
          </w:rPr>
          <w:fldChar w:fldCharType="end"/>
        </w:r>
      </w:ins>
    </w:p>
    <w:p w:rsidR="00902267" w:rsidRDefault="00902267">
      <w:pPr>
        <w:pStyle w:val="30"/>
        <w:tabs>
          <w:tab w:val="left" w:pos="1470"/>
          <w:tab w:val="right" w:leader="dot" w:pos="8296"/>
        </w:tabs>
        <w:ind w:left="960"/>
        <w:rPr>
          <w:ins w:id="143" w:author="刘润瞻" w:date="2020-09-21T19:25:00Z"/>
          <w:rFonts w:asciiTheme="minorHAnsi" w:eastAsiaTheme="minorEastAsia" w:hAnsiTheme="minorHAnsi"/>
          <w:noProof/>
          <w:sz w:val="21"/>
        </w:rPr>
      </w:pPr>
      <w:ins w:id="144" w:author="刘润瞻" w:date="2020-09-21T19:25:00Z">
        <w:r w:rsidRPr="00853A8F">
          <w:rPr>
            <w:rStyle w:val="a4"/>
            <w:noProof/>
          </w:rPr>
          <w:fldChar w:fldCharType="begin"/>
        </w:r>
        <w:r w:rsidRPr="00853A8F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"_Toc51608752"</w:instrText>
        </w:r>
        <w:r w:rsidRPr="00853A8F">
          <w:rPr>
            <w:rStyle w:val="a4"/>
            <w:noProof/>
          </w:rPr>
          <w:instrText xml:space="preserve"> </w:instrText>
        </w:r>
        <w:r w:rsidRPr="00853A8F">
          <w:rPr>
            <w:rStyle w:val="a4"/>
            <w:noProof/>
          </w:rPr>
          <w:fldChar w:fldCharType="separate"/>
        </w:r>
        <w:r w:rsidRPr="00853A8F">
          <w:rPr>
            <w:rStyle w:val="a4"/>
            <w:noProof/>
          </w:rPr>
          <w:t>4.1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53A8F">
          <w:rPr>
            <w:rStyle w:val="a4"/>
            <w:rFonts w:hint="eastAsia"/>
            <w:noProof/>
          </w:rPr>
          <w:t>整型变量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_Toc51608752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5" w:author="刘润瞻" w:date="2020-09-21T19:25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53A8F">
          <w:rPr>
            <w:rStyle w:val="a4"/>
            <w:noProof/>
          </w:rPr>
          <w:fldChar w:fldCharType="end"/>
        </w:r>
      </w:ins>
    </w:p>
    <w:p w:rsidR="00902267" w:rsidRDefault="00902267">
      <w:pPr>
        <w:pStyle w:val="30"/>
        <w:tabs>
          <w:tab w:val="left" w:pos="1470"/>
          <w:tab w:val="right" w:leader="dot" w:pos="8296"/>
        </w:tabs>
        <w:ind w:left="960"/>
        <w:rPr>
          <w:ins w:id="146" w:author="刘润瞻" w:date="2020-09-21T19:25:00Z"/>
          <w:rFonts w:asciiTheme="minorHAnsi" w:eastAsiaTheme="minorEastAsia" w:hAnsiTheme="minorHAnsi"/>
          <w:noProof/>
          <w:sz w:val="21"/>
        </w:rPr>
      </w:pPr>
      <w:ins w:id="147" w:author="刘润瞻" w:date="2020-09-21T19:25:00Z">
        <w:r w:rsidRPr="00853A8F">
          <w:rPr>
            <w:rStyle w:val="a4"/>
            <w:noProof/>
          </w:rPr>
          <w:fldChar w:fldCharType="begin"/>
        </w:r>
        <w:r w:rsidRPr="00853A8F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"_Toc51608753"</w:instrText>
        </w:r>
        <w:r w:rsidRPr="00853A8F">
          <w:rPr>
            <w:rStyle w:val="a4"/>
            <w:noProof/>
          </w:rPr>
          <w:instrText xml:space="preserve"> </w:instrText>
        </w:r>
        <w:r w:rsidRPr="00853A8F">
          <w:rPr>
            <w:rStyle w:val="a4"/>
            <w:noProof/>
          </w:rPr>
          <w:fldChar w:fldCharType="separate"/>
        </w:r>
        <w:r w:rsidRPr="00853A8F">
          <w:rPr>
            <w:rStyle w:val="a4"/>
            <w:noProof/>
          </w:rPr>
          <w:t>4.2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53A8F">
          <w:rPr>
            <w:rStyle w:val="a4"/>
            <w:rFonts w:hint="eastAsia"/>
            <w:noProof/>
          </w:rPr>
          <w:t>浮点型变量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_Toc51608753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8" w:author="刘润瞻" w:date="2020-09-21T19:25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53A8F">
          <w:rPr>
            <w:rStyle w:val="a4"/>
            <w:noProof/>
          </w:rPr>
          <w:fldChar w:fldCharType="end"/>
        </w:r>
      </w:ins>
    </w:p>
    <w:p w:rsidR="00902267" w:rsidRDefault="00902267">
      <w:pPr>
        <w:pStyle w:val="30"/>
        <w:tabs>
          <w:tab w:val="left" w:pos="1470"/>
          <w:tab w:val="right" w:leader="dot" w:pos="8296"/>
        </w:tabs>
        <w:ind w:left="960"/>
        <w:rPr>
          <w:ins w:id="149" w:author="刘润瞻" w:date="2020-09-21T19:25:00Z"/>
          <w:rFonts w:asciiTheme="minorHAnsi" w:eastAsiaTheme="minorEastAsia" w:hAnsiTheme="minorHAnsi"/>
          <w:noProof/>
          <w:sz w:val="21"/>
        </w:rPr>
      </w:pPr>
      <w:ins w:id="150" w:author="刘润瞻" w:date="2020-09-21T19:25:00Z">
        <w:r w:rsidRPr="00853A8F">
          <w:rPr>
            <w:rStyle w:val="a4"/>
            <w:noProof/>
          </w:rPr>
          <w:fldChar w:fldCharType="begin"/>
        </w:r>
        <w:r w:rsidRPr="00853A8F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"_Toc51608754"</w:instrText>
        </w:r>
        <w:r w:rsidRPr="00853A8F">
          <w:rPr>
            <w:rStyle w:val="a4"/>
            <w:noProof/>
          </w:rPr>
          <w:instrText xml:space="preserve"> </w:instrText>
        </w:r>
        <w:r w:rsidRPr="00853A8F">
          <w:rPr>
            <w:rStyle w:val="a4"/>
            <w:noProof/>
          </w:rPr>
          <w:fldChar w:fldCharType="separate"/>
        </w:r>
        <w:r w:rsidRPr="00853A8F">
          <w:rPr>
            <w:rStyle w:val="a4"/>
            <w:noProof/>
          </w:rPr>
          <w:t>4.3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53A8F">
          <w:rPr>
            <w:rStyle w:val="a4"/>
            <w:rFonts w:hint="eastAsia"/>
            <w:noProof/>
          </w:rPr>
          <w:t>字符串变量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_Toc51608754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1" w:author="刘润瞻" w:date="2020-09-21T19:25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53A8F">
          <w:rPr>
            <w:rStyle w:val="a4"/>
            <w:noProof/>
          </w:rPr>
          <w:fldChar w:fldCharType="end"/>
        </w:r>
      </w:ins>
    </w:p>
    <w:p w:rsidR="00902267" w:rsidRDefault="00902267">
      <w:pPr>
        <w:pStyle w:val="20"/>
        <w:ind w:left="480"/>
        <w:rPr>
          <w:ins w:id="152" w:author="刘润瞻" w:date="2020-09-21T19:25:00Z"/>
          <w:rFonts w:asciiTheme="minorHAnsi" w:eastAsiaTheme="minorEastAsia" w:hAnsiTheme="minorHAnsi"/>
          <w:noProof/>
          <w:sz w:val="21"/>
        </w:rPr>
        <w:pPrChange w:id="153" w:author="刘润瞻" w:date="2020-09-21T19:26:00Z">
          <w:pPr>
            <w:pStyle w:val="30"/>
            <w:tabs>
              <w:tab w:val="left" w:pos="1470"/>
              <w:tab w:val="right" w:leader="dot" w:pos="8296"/>
            </w:tabs>
            <w:ind w:left="960"/>
          </w:pPr>
        </w:pPrChange>
      </w:pPr>
      <w:ins w:id="154" w:author="刘润瞻" w:date="2020-09-21T19:25:00Z">
        <w:r w:rsidRPr="00853A8F">
          <w:rPr>
            <w:rStyle w:val="a4"/>
            <w:noProof/>
          </w:rPr>
          <w:fldChar w:fldCharType="begin"/>
        </w:r>
        <w:r w:rsidRPr="00853A8F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"_Toc51608755"</w:instrText>
        </w:r>
        <w:r w:rsidRPr="00853A8F">
          <w:rPr>
            <w:rStyle w:val="a4"/>
            <w:noProof/>
          </w:rPr>
          <w:instrText xml:space="preserve"> </w:instrText>
        </w:r>
        <w:r w:rsidRPr="00853A8F">
          <w:rPr>
            <w:rStyle w:val="a4"/>
            <w:noProof/>
          </w:rPr>
          <w:fldChar w:fldCharType="separate"/>
        </w:r>
        <w:r w:rsidRPr="00853A8F">
          <w:rPr>
            <w:rStyle w:val="a4"/>
            <w:noProof/>
          </w:rPr>
          <w:t>5</w:t>
        </w:r>
        <w:r>
          <w:rPr>
            <w:rFonts w:asciiTheme="minorHAnsi" w:eastAsiaTheme="minorEastAsia" w:hAnsiTheme="minorHAnsi"/>
            <w:noProof/>
            <w:sz w:val="21"/>
            <w:szCs w:val="22"/>
          </w:rPr>
          <w:tab/>
        </w:r>
        <w:r w:rsidRPr="00853A8F">
          <w:rPr>
            <w:rStyle w:val="a4"/>
            <w:rFonts w:hint="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_Toc51608755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5" w:author="刘润瞻" w:date="2020-09-21T19:25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53A8F">
          <w:rPr>
            <w:rStyle w:val="a4"/>
            <w:noProof/>
          </w:rPr>
          <w:fldChar w:fldCharType="end"/>
        </w:r>
      </w:ins>
    </w:p>
    <w:p w:rsidR="00902267" w:rsidRDefault="00902267">
      <w:pPr>
        <w:pStyle w:val="30"/>
        <w:tabs>
          <w:tab w:val="left" w:pos="1470"/>
          <w:tab w:val="right" w:leader="dot" w:pos="8296"/>
        </w:tabs>
        <w:ind w:left="960"/>
        <w:rPr>
          <w:ins w:id="156" w:author="刘润瞻" w:date="2020-09-21T19:25:00Z"/>
          <w:rFonts w:asciiTheme="minorHAnsi" w:eastAsiaTheme="minorEastAsia" w:hAnsiTheme="minorHAnsi"/>
          <w:noProof/>
          <w:sz w:val="21"/>
        </w:rPr>
      </w:pPr>
      <w:ins w:id="157" w:author="刘润瞻" w:date="2020-09-21T19:25:00Z">
        <w:r w:rsidRPr="00853A8F">
          <w:rPr>
            <w:rStyle w:val="a4"/>
            <w:noProof/>
          </w:rPr>
          <w:fldChar w:fldCharType="begin"/>
        </w:r>
        <w:r w:rsidRPr="00853A8F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"_Toc51608756"</w:instrText>
        </w:r>
        <w:r w:rsidRPr="00853A8F">
          <w:rPr>
            <w:rStyle w:val="a4"/>
            <w:noProof/>
          </w:rPr>
          <w:instrText xml:space="preserve"> </w:instrText>
        </w:r>
        <w:r w:rsidRPr="00853A8F">
          <w:rPr>
            <w:rStyle w:val="a4"/>
            <w:noProof/>
          </w:rPr>
          <w:fldChar w:fldCharType="separate"/>
        </w:r>
        <w:r w:rsidRPr="00853A8F">
          <w:rPr>
            <w:rStyle w:val="a4"/>
            <w:noProof/>
          </w:rPr>
          <w:t>5.1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53A8F">
          <w:rPr>
            <w:rStyle w:val="a4"/>
            <w:rFonts w:hint="eastAsia"/>
            <w:noProof/>
          </w:rPr>
          <w:t>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_Toc51608756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8" w:author="刘润瞻" w:date="2020-09-21T19:25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53A8F">
          <w:rPr>
            <w:rStyle w:val="a4"/>
            <w:noProof/>
          </w:rPr>
          <w:fldChar w:fldCharType="end"/>
        </w:r>
      </w:ins>
    </w:p>
    <w:p w:rsidR="00902267" w:rsidRDefault="00902267">
      <w:pPr>
        <w:pStyle w:val="30"/>
        <w:tabs>
          <w:tab w:val="left" w:pos="1470"/>
          <w:tab w:val="right" w:leader="dot" w:pos="8296"/>
        </w:tabs>
        <w:ind w:left="960"/>
        <w:rPr>
          <w:ins w:id="159" w:author="刘润瞻" w:date="2020-09-21T19:25:00Z"/>
          <w:rFonts w:asciiTheme="minorHAnsi" w:eastAsiaTheme="minorEastAsia" w:hAnsiTheme="minorHAnsi"/>
          <w:noProof/>
          <w:sz w:val="21"/>
        </w:rPr>
      </w:pPr>
      <w:ins w:id="160" w:author="刘润瞻" w:date="2020-09-21T19:25:00Z">
        <w:r w:rsidRPr="00853A8F">
          <w:rPr>
            <w:rStyle w:val="a4"/>
            <w:noProof/>
          </w:rPr>
          <w:fldChar w:fldCharType="begin"/>
        </w:r>
        <w:r w:rsidRPr="00853A8F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"_Toc51608757"</w:instrText>
        </w:r>
        <w:r w:rsidRPr="00853A8F">
          <w:rPr>
            <w:rStyle w:val="a4"/>
            <w:noProof/>
          </w:rPr>
          <w:instrText xml:space="preserve"> </w:instrText>
        </w:r>
        <w:r w:rsidRPr="00853A8F">
          <w:rPr>
            <w:rStyle w:val="a4"/>
            <w:noProof/>
          </w:rPr>
          <w:fldChar w:fldCharType="separate"/>
        </w:r>
        <w:r w:rsidRPr="00853A8F">
          <w:rPr>
            <w:rStyle w:val="a4"/>
            <w:noProof/>
          </w:rPr>
          <w:t>5.2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53A8F">
          <w:rPr>
            <w:rStyle w:val="a4"/>
            <w:rFonts w:hint="eastAsia"/>
            <w:noProof/>
          </w:rPr>
          <w:t>字典</w:t>
        </w:r>
        <w:r w:rsidRPr="00853A8F">
          <w:rPr>
            <w:rStyle w:val="a4"/>
            <w:noProof/>
          </w:rPr>
          <w:t>/hash</w:t>
        </w:r>
        <w:r w:rsidRPr="00853A8F">
          <w:rPr>
            <w:rStyle w:val="a4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_Toc51608757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1" w:author="刘润瞻" w:date="2020-09-21T19:25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53A8F">
          <w:rPr>
            <w:rStyle w:val="a4"/>
            <w:noProof/>
          </w:rPr>
          <w:fldChar w:fldCharType="end"/>
        </w:r>
      </w:ins>
    </w:p>
    <w:p w:rsidR="00902267" w:rsidRDefault="00902267">
      <w:pPr>
        <w:pStyle w:val="20"/>
        <w:ind w:left="480"/>
        <w:rPr>
          <w:ins w:id="162" w:author="刘润瞻" w:date="2020-09-21T19:25:00Z"/>
          <w:rFonts w:asciiTheme="minorHAnsi" w:eastAsiaTheme="minorEastAsia" w:hAnsiTheme="minorHAnsi"/>
          <w:noProof/>
          <w:sz w:val="21"/>
        </w:rPr>
        <w:pPrChange w:id="163" w:author="刘润瞻" w:date="2020-09-21T19:26:00Z">
          <w:pPr>
            <w:pStyle w:val="30"/>
            <w:tabs>
              <w:tab w:val="left" w:pos="1470"/>
              <w:tab w:val="right" w:leader="dot" w:pos="8296"/>
            </w:tabs>
            <w:ind w:left="960"/>
          </w:pPr>
        </w:pPrChange>
      </w:pPr>
      <w:ins w:id="164" w:author="刘润瞻" w:date="2020-09-21T19:25:00Z">
        <w:r w:rsidRPr="00853A8F">
          <w:rPr>
            <w:rStyle w:val="a4"/>
            <w:noProof/>
          </w:rPr>
          <w:fldChar w:fldCharType="begin"/>
        </w:r>
        <w:r w:rsidRPr="00853A8F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"_Toc51608758"</w:instrText>
        </w:r>
        <w:r w:rsidRPr="00853A8F">
          <w:rPr>
            <w:rStyle w:val="a4"/>
            <w:noProof/>
          </w:rPr>
          <w:instrText xml:space="preserve"> </w:instrText>
        </w:r>
        <w:r w:rsidRPr="00853A8F">
          <w:rPr>
            <w:rStyle w:val="a4"/>
            <w:noProof/>
          </w:rPr>
          <w:fldChar w:fldCharType="separate"/>
        </w:r>
        <w:r w:rsidRPr="00853A8F">
          <w:rPr>
            <w:rStyle w:val="a4"/>
            <w:noProof/>
          </w:rPr>
          <w:t>6</w:t>
        </w:r>
        <w:r>
          <w:rPr>
            <w:rFonts w:asciiTheme="minorHAnsi" w:eastAsiaTheme="minorEastAsia" w:hAnsiTheme="minorHAnsi"/>
            <w:noProof/>
            <w:sz w:val="21"/>
            <w:szCs w:val="22"/>
          </w:rPr>
          <w:tab/>
        </w:r>
        <w:r w:rsidRPr="00853A8F">
          <w:rPr>
            <w:rStyle w:val="a4"/>
            <w:rFonts w:hint="eastAsia"/>
            <w:noProof/>
          </w:rPr>
          <w:t>常用语法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_Toc51608758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5" w:author="刘润瞻" w:date="2020-09-21T19:25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53A8F">
          <w:rPr>
            <w:rStyle w:val="a4"/>
            <w:noProof/>
          </w:rPr>
          <w:fldChar w:fldCharType="end"/>
        </w:r>
      </w:ins>
    </w:p>
    <w:p w:rsidR="00902267" w:rsidRDefault="00902267">
      <w:pPr>
        <w:pStyle w:val="30"/>
        <w:tabs>
          <w:tab w:val="left" w:pos="1470"/>
          <w:tab w:val="right" w:leader="dot" w:pos="8296"/>
        </w:tabs>
        <w:ind w:left="960"/>
        <w:rPr>
          <w:ins w:id="166" w:author="刘润瞻" w:date="2020-09-21T19:25:00Z"/>
          <w:rFonts w:asciiTheme="minorHAnsi" w:eastAsiaTheme="minorEastAsia" w:hAnsiTheme="minorHAnsi"/>
          <w:noProof/>
          <w:sz w:val="21"/>
        </w:rPr>
      </w:pPr>
      <w:ins w:id="167" w:author="刘润瞻" w:date="2020-09-21T19:25:00Z">
        <w:r w:rsidRPr="00853A8F">
          <w:rPr>
            <w:rStyle w:val="a4"/>
            <w:noProof/>
          </w:rPr>
          <w:fldChar w:fldCharType="begin"/>
        </w:r>
        <w:r w:rsidRPr="00853A8F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"_Toc51608759"</w:instrText>
        </w:r>
        <w:r w:rsidRPr="00853A8F">
          <w:rPr>
            <w:rStyle w:val="a4"/>
            <w:noProof/>
          </w:rPr>
          <w:instrText xml:space="preserve"> </w:instrText>
        </w:r>
        <w:r w:rsidRPr="00853A8F">
          <w:rPr>
            <w:rStyle w:val="a4"/>
            <w:noProof/>
          </w:rPr>
          <w:fldChar w:fldCharType="separate"/>
        </w:r>
        <w:r w:rsidRPr="00853A8F">
          <w:rPr>
            <w:rStyle w:val="a4"/>
            <w:noProof/>
          </w:rPr>
          <w:t>6.1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53A8F">
          <w:rPr>
            <w:rStyle w:val="a4"/>
            <w:rFonts w:hint="eastAsia"/>
            <w:noProof/>
          </w:rPr>
          <w:t>函数定义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_Toc51608759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8" w:author="刘润瞻" w:date="2020-09-21T19:25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53A8F">
          <w:rPr>
            <w:rStyle w:val="a4"/>
            <w:noProof/>
          </w:rPr>
          <w:fldChar w:fldCharType="end"/>
        </w:r>
      </w:ins>
    </w:p>
    <w:p w:rsidR="00902267" w:rsidRDefault="00902267">
      <w:pPr>
        <w:pStyle w:val="20"/>
        <w:ind w:left="480"/>
        <w:rPr>
          <w:ins w:id="169" w:author="刘润瞻" w:date="2020-09-21T19:25:00Z"/>
          <w:rFonts w:asciiTheme="minorHAnsi" w:eastAsiaTheme="minorEastAsia" w:hAnsiTheme="minorHAnsi"/>
          <w:noProof/>
          <w:sz w:val="21"/>
        </w:rPr>
        <w:pPrChange w:id="170" w:author="刘润瞻" w:date="2020-09-21T19:26:00Z">
          <w:pPr>
            <w:pStyle w:val="30"/>
            <w:tabs>
              <w:tab w:val="left" w:pos="1470"/>
              <w:tab w:val="right" w:leader="dot" w:pos="8296"/>
            </w:tabs>
            <w:ind w:left="960"/>
          </w:pPr>
        </w:pPrChange>
      </w:pPr>
      <w:ins w:id="171" w:author="刘润瞻" w:date="2020-09-21T19:25:00Z">
        <w:r w:rsidRPr="00853A8F">
          <w:rPr>
            <w:rStyle w:val="a4"/>
            <w:noProof/>
          </w:rPr>
          <w:fldChar w:fldCharType="begin"/>
        </w:r>
        <w:r w:rsidRPr="00853A8F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"_Toc51608760"</w:instrText>
        </w:r>
        <w:r w:rsidRPr="00853A8F">
          <w:rPr>
            <w:rStyle w:val="a4"/>
            <w:noProof/>
          </w:rPr>
          <w:instrText xml:space="preserve"> </w:instrText>
        </w:r>
        <w:r w:rsidRPr="00853A8F">
          <w:rPr>
            <w:rStyle w:val="a4"/>
            <w:noProof/>
          </w:rPr>
          <w:fldChar w:fldCharType="separate"/>
        </w:r>
        <w:r w:rsidRPr="00853A8F">
          <w:rPr>
            <w:rStyle w:val="a4"/>
            <w:noProof/>
          </w:rPr>
          <w:t>7</w:t>
        </w:r>
        <w:r>
          <w:rPr>
            <w:rFonts w:asciiTheme="minorHAnsi" w:eastAsiaTheme="minorEastAsia" w:hAnsiTheme="minorHAnsi"/>
            <w:noProof/>
            <w:sz w:val="21"/>
            <w:szCs w:val="22"/>
          </w:rPr>
          <w:tab/>
        </w:r>
        <w:r w:rsidRPr="00853A8F">
          <w:rPr>
            <w:rStyle w:val="a4"/>
            <w:rFonts w:hint="eastAsia"/>
            <w:noProof/>
          </w:rPr>
          <w:t>文件和文件夹处理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_Toc51608760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2" w:author="刘润瞻" w:date="2020-09-21T19:25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53A8F">
          <w:rPr>
            <w:rStyle w:val="a4"/>
            <w:noProof/>
          </w:rPr>
          <w:fldChar w:fldCharType="end"/>
        </w:r>
      </w:ins>
    </w:p>
    <w:p w:rsidR="00902267" w:rsidRDefault="00902267">
      <w:pPr>
        <w:pStyle w:val="30"/>
        <w:tabs>
          <w:tab w:val="left" w:pos="1470"/>
          <w:tab w:val="right" w:leader="dot" w:pos="8296"/>
        </w:tabs>
        <w:ind w:left="960"/>
        <w:rPr>
          <w:ins w:id="173" w:author="刘润瞻" w:date="2020-09-21T19:25:00Z"/>
          <w:rFonts w:asciiTheme="minorHAnsi" w:eastAsiaTheme="minorEastAsia" w:hAnsiTheme="minorHAnsi"/>
          <w:noProof/>
          <w:sz w:val="21"/>
        </w:rPr>
      </w:pPr>
      <w:ins w:id="174" w:author="刘润瞻" w:date="2020-09-21T19:25:00Z">
        <w:r w:rsidRPr="00853A8F">
          <w:rPr>
            <w:rStyle w:val="a4"/>
            <w:noProof/>
          </w:rPr>
          <w:fldChar w:fldCharType="begin"/>
        </w:r>
        <w:r w:rsidRPr="00853A8F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"_Toc51608761"</w:instrText>
        </w:r>
        <w:r w:rsidRPr="00853A8F">
          <w:rPr>
            <w:rStyle w:val="a4"/>
            <w:noProof/>
          </w:rPr>
          <w:instrText xml:space="preserve"> </w:instrText>
        </w:r>
        <w:r w:rsidRPr="00853A8F">
          <w:rPr>
            <w:rStyle w:val="a4"/>
            <w:noProof/>
          </w:rPr>
          <w:fldChar w:fldCharType="separate"/>
        </w:r>
        <w:r w:rsidRPr="00853A8F">
          <w:rPr>
            <w:rStyle w:val="a4"/>
            <w:noProof/>
          </w:rPr>
          <w:t>7.1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53A8F">
          <w:rPr>
            <w:rStyle w:val="a4"/>
            <w:rFonts w:hint="eastAsia"/>
            <w:noProof/>
          </w:rPr>
          <w:t>写文件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_Toc51608761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5" w:author="刘润瞻" w:date="2020-09-21T19:25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53A8F">
          <w:rPr>
            <w:rStyle w:val="a4"/>
            <w:noProof/>
          </w:rPr>
          <w:fldChar w:fldCharType="end"/>
        </w:r>
      </w:ins>
    </w:p>
    <w:p w:rsidR="00902267" w:rsidRDefault="00902267">
      <w:pPr>
        <w:pStyle w:val="30"/>
        <w:tabs>
          <w:tab w:val="left" w:pos="1470"/>
          <w:tab w:val="right" w:leader="dot" w:pos="8296"/>
        </w:tabs>
        <w:ind w:left="960"/>
        <w:rPr>
          <w:ins w:id="176" w:author="刘润瞻" w:date="2020-09-21T19:25:00Z"/>
          <w:rFonts w:asciiTheme="minorHAnsi" w:eastAsiaTheme="minorEastAsia" w:hAnsiTheme="minorHAnsi"/>
          <w:noProof/>
          <w:sz w:val="21"/>
        </w:rPr>
      </w:pPr>
      <w:ins w:id="177" w:author="刘润瞻" w:date="2020-09-21T19:25:00Z">
        <w:r w:rsidRPr="00853A8F">
          <w:rPr>
            <w:rStyle w:val="a4"/>
            <w:noProof/>
          </w:rPr>
          <w:fldChar w:fldCharType="begin"/>
        </w:r>
        <w:r w:rsidRPr="00853A8F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"_Toc51608762"</w:instrText>
        </w:r>
        <w:r w:rsidRPr="00853A8F">
          <w:rPr>
            <w:rStyle w:val="a4"/>
            <w:noProof/>
          </w:rPr>
          <w:instrText xml:space="preserve"> </w:instrText>
        </w:r>
        <w:r w:rsidRPr="00853A8F">
          <w:rPr>
            <w:rStyle w:val="a4"/>
            <w:noProof/>
          </w:rPr>
          <w:fldChar w:fldCharType="separate"/>
        </w:r>
        <w:r w:rsidRPr="00853A8F">
          <w:rPr>
            <w:rStyle w:val="a4"/>
            <w:noProof/>
          </w:rPr>
          <w:t>7.2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53A8F">
          <w:rPr>
            <w:rStyle w:val="a4"/>
            <w:rFonts w:hint="eastAsia"/>
            <w:noProof/>
          </w:rPr>
          <w:t>读文件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_Toc51608762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8" w:author="刘润瞻" w:date="2020-09-21T19:25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53A8F">
          <w:rPr>
            <w:rStyle w:val="a4"/>
            <w:noProof/>
          </w:rPr>
          <w:fldChar w:fldCharType="end"/>
        </w:r>
      </w:ins>
    </w:p>
    <w:p w:rsidR="00902267" w:rsidRDefault="00902267">
      <w:pPr>
        <w:pStyle w:val="30"/>
        <w:tabs>
          <w:tab w:val="left" w:pos="1470"/>
          <w:tab w:val="right" w:leader="dot" w:pos="8296"/>
        </w:tabs>
        <w:ind w:left="960"/>
        <w:rPr>
          <w:ins w:id="179" w:author="刘润瞻" w:date="2020-09-21T19:25:00Z"/>
          <w:rFonts w:asciiTheme="minorHAnsi" w:eastAsiaTheme="minorEastAsia" w:hAnsiTheme="minorHAnsi"/>
          <w:noProof/>
          <w:sz w:val="21"/>
        </w:rPr>
      </w:pPr>
      <w:ins w:id="180" w:author="刘润瞻" w:date="2020-09-21T19:25:00Z">
        <w:r w:rsidRPr="00853A8F">
          <w:rPr>
            <w:rStyle w:val="a4"/>
            <w:noProof/>
          </w:rPr>
          <w:fldChar w:fldCharType="begin"/>
        </w:r>
        <w:r w:rsidRPr="00853A8F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"_Toc51608763"</w:instrText>
        </w:r>
        <w:r w:rsidRPr="00853A8F">
          <w:rPr>
            <w:rStyle w:val="a4"/>
            <w:noProof/>
          </w:rPr>
          <w:instrText xml:space="preserve"> </w:instrText>
        </w:r>
        <w:r w:rsidRPr="00853A8F">
          <w:rPr>
            <w:rStyle w:val="a4"/>
            <w:noProof/>
          </w:rPr>
          <w:fldChar w:fldCharType="separate"/>
        </w:r>
        <w:r w:rsidRPr="00853A8F">
          <w:rPr>
            <w:rStyle w:val="a4"/>
            <w:noProof/>
          </w:rPr>
          <w:t>7.3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853A8F">
          <w:rPr>
            <w:rStyle w:val="a4"/>
            <w:rFonts w:hint="eastAsia"/>
            <w:noProof/>
          </w:rPr>
          <w:t>遍历文件和文件夹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_Toc51608763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1" w:author="刘润瞻" w:date="2020-09-21T19:25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853A8F">
          <w:rPr>
            <w:rStyle w:val="a4"/>
            <w:noProof/>
          </w:rPr>
          <w:fldChar w:fldCharType="end"/>
        </w:r>
      </w:ins>
    </w:p>
    <w:p w:rsidR="00902267" w:rsidRDefault="00902267">
      <w:pPr>
        <w:pStyle w:val="20"/>
        <w:ind w:left="480"/>
        <w:rPr>
          <w:ins w:id="182" w:author="刘润瞻" w:date="2020-09-21T19:25:00Z"/>
          <w:rFonts w:asciiTheme="minorHAnsi" w:eastAsiaTheme="minorEastAsia" w:hAnsiTheme="minorHAnsi"/>
          <w:noProof/>
          <w:sz w:val="21"/>
        </w:rPr>
        <w:pPrChange w:id="183" w:author="刘润瞻" w:date="2020-09-21T19:26:00Z">
          <w:pPr>
            <w:pStyle w:val="30"/>
            <w:tabs>
              <w:tab w:val="left" w:pos="1470"/>
              <w:tab w:val="right" w:leader="dot" w:pos="8296"/>
            </w:tabs>
            <w:ind w:left="960"/>
          </w:pPr>
        </w:pPrChange>
      </w:pPr>
      <w:ins w:id="184" w:author="刘润瞻" w:date="2020-09-21T19:25:00Z">
        <w:r w:rsidRPr="00853A8F">
          <w:rPr>
            <w:rStyle w:val="a4"/>
            <w:noProof/>
          </w:rPr>
          <w:fldChar w:fldCharType="begin"/>
        </w:r>
        <w:r w:rsidRPr="00853A8F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"_Toc51608764"</w:instrText>
        </w:r>
        <w:r w:rsidRPr="00853A8F">
          <w:rPr>
            <w:rStyle w:val="a4"/>
            <w:noProof/>
          </w:rPr>
          <w:instrText xml:space="preserve"> </w:instrText>
        </w:r>
        <w:r w:rsidRPr="00853A8F">
          <w:rPr>
            <w:rStyle w:val="a4"/>
            <w:noProof/>
          </w:rPr>
          <w:fldChar w:fldCharType="separate"/>
        </w:r>
        <w:r w:rsidRPr="00853A8F">
          <w:rPr>
            <w:rStyle w:val="a4"/>
            <w:noProof/>
          </w:rPr>
          <w:t>8</w:t>
        </w:r>
        <w:r>
          <w:rPr>
            <w:rFonts w:asciiTheme="minorHAnsi" w:eastAsiaTheme="minorEastAsia" w:hAnsiTheme="minorHAnsi"/>
            <w:noProof/>
            <w:sz w:val="21"/>
            <w:szCs w:val="22"/>
          </w:rPr>
          <w:tab/>
        </w:r>
        <w:r w:rsidRPr="00853A8F">
          <w:rPr>
            <w:rStyle w:val="a4"/>
            <w:rFonts w:hint="eastAsia"/>
            <w:noProof/>
          </w:rPr>
          <w:t>系统调用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_Toc51608764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5" w:author="刘润瞻" w:date="2020-09-21T19:25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853A8F">
          <w:rPr>
            <w:rStyle w:val="a4"/>
            <w:noProof/>
          </w:rPr>
          <w:fldChar w:fldCharType="end"/>
        </w:r>
      </w:ins>
    </w:p>
    <w:p w:rsidR="00902267" w:rsidRDefault="00902267">
      <w:pPr>
        <w:pStyle w:val="20"/>
        <w:ind w:left="480"/>
        <w:rPr>
          <w:ins w:id="186" w:author="刘润瞻" w:date="2020-09-21T19:25:00Z"/>
          <w:rFonts w:asciiTheme="minorHAnsi" w:eastAsiaTheme="minorEastAsia" w:hAnsiTheme="minorHAnsi"/>
          <w:noProof/>
          <w:sz w:val="21"/>
          <w:szCs w:val="22"/>
        </w:rPr>
      </w:pPr>
      <w:ins w:id="187" w:author="刘润瞻" w:date="2020-09-21T19:25:00Z">
        <w:r w:rsidRPr="00853A8F">
          <w:rPr>
            <w:rStyle w:val="a4"/>
            <w:noProof/>
          </w:rPr>
          <w:fldChar w:fldCharType="begin"/>
        </w:r>
        <w:r w:rsidRPr="00853A8F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"_Toc51608765"</w:instrText>
        </w:r>
        <w:r w:rsidRPr="00853A8F">
          <w:rPr>
            <w:rStyle w:val="a4"/>
            <w:noProof/>
          </w:rPr>
          <w:instrText xml:space="preserve"> </w:instrText>
        </w:r>
        <w:r w:rsidRPr="00853A8F">
          <w:rPr>
            <w:rStyle w:val="a4"/>
            <w:noProof/>
          </w:rPr>
          <w:fldChar w:fldCharType="separate"/>
        </w:r>
        <w:r w:rsidRPr="00853A8F">
          <w:rPr>
            <w:rStyle w:val="a4"/>
            <w:noProof/>
          </w:rPr>
          <w:t>9</w:t>
        </w:r>
        <w:r>
          <w:rPr>
            <w:rFonts w:asciiTheme="minorHAnsi" w:eastAsiaTheme="minorEastAsia" w:hAnsiTheme="minorHAnsi"/>
            <w:noProof/>
            <w:sz w:val="21"/>
            <w:szCs w:val="22"/>
          </w:rPr>
          <w:tab/>
        </w:r>
        <w:r w:rsidRPr="00853A8F">
          <w:rPr>
            <w:rStyle w:val="a4"/>
            <w:rFonts w:hint="eastAsia"/>
            <w:noProof/>
          </w:rPr>
          <w:t>正则表达式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_Toc51608765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8" w:author="刘润瞻" w:date="2020-09-21T19:25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853A8F">
          <w:rPr>
            <w:rStyle w:val="a4"/>
            <w:noProof/>
          </w:rPr>
          <w:fldChar w:fldCharType="end"/>
        </w:r>
      </w:ins>
    </w:p>
    <w:p w:rsidR="00902267" w:rsidRDefault="00902267">
      <w:pPr>
        <w:pStyle w:val="20"/>
        <w:ind w:left="480"/>
        <w:rPr>
          <w:ins w:id="189" w:author="刘润瞻" w:date="2020-09-21T19:25:00Z"/>
          <w:rFonts w:asciiTheme="minorHAnsi" w:eastAsiaTheme="minorEastAsia" w:hAnsiTheme="minorHAnsi"/>
          <w:noProof/>
          <w:sz w:val="21"/>
          <w:szCs w:val="22"/>
        </w:rPr>
      </w:pPr>
      <w:ins w:id="190" w:author="刘润瞻" w:date="2020-09-21T19:25:00Z">
        <w:r w:rsidRPr="00853A8F">
          <w:rPr>
            <w:rStyle w:val="a4"/>
            <w:noProof/>
          </w:rPr>
          <w:fldChar w:fldCharType="begin"/>
        </w:r>
        <w:r w:rsidRPr="00853A8F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"_Toc51608766"</w:instrText>
        </w:r>
        <w:r w:rsidRPr="00853A8F">
          <w:rPr>
            <w:rStyle w:val="a4"/>
            <w:noProof/>
          </w:rPr>
          <w:instrText xml:space="preserve"> </w:instrText>
        </w:r>
        <w:r w:rsidRPr="00853A8F">
          <w:rPr>
            <w:rStyle w:val="a4"/>
            <w:noProof/>
          </w:rPr>
          <w:fldChar w:fldCharType="separate"/>
        </w:r>
        <w:r w:rsidRPr="00853A8F">
          <w:rPr>
            <w:rStyle w:val="a4"/>
            <w:noProof/>
          </w:rPr>
          <w:t>10</w:t>
        </w:r>
        <w:r>
          <w:rPr>
            <w:rFonts w:asciiTheme="minorHAnsi" w:eastAsiaTheme="minorEastAsia" w:hAnsiTheme="minorHAnsi"/>
            <w:noProof/>
            <w:sz w:val="21"/>
            <w:szCs w:val="22"/>
          </w:rPr>
          <w:tab/>
        </w:r>
        <w:r w:rsidRPr="00853A8F">
          <w:rPr>
            <w:rStyle w:val="a4"/>
            <w:noProof/>
          </w:rPr>
          <w:t>Makefile</w:t>
        </w:r>
        <w:r w:rsidRPr="00853A8F">
          <w:rPr>
            <w:rStyle w:val="a4"/>
            <w:rFonts w:hint="eastAsia"/>
            <w:noProof/>
          </w:rPr>
          <w:t>编写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_Toc51608766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1" w:author="刘润瞻" w:date="2020-09-21T19:25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853A8F">
          <w:rPr>
            <w:rStyle w:val="a4"/>
            <w:noProof/>
          </w:rPr>
          <w:fldChar w:fldCharType="end"/>
        </w:r>
      </w:ins>
    </w:p>
    <w:p w:rsidR="00A47F17" w:rsidRDefault="00A47F17" w:rsidP="009519AA">
      <w:pPr>
        <w:rPr>
          <w:ins w:id="192" w:author="刘润瞻" w:date="2020-09-21T19:23:00Z"/>
        </w:rPr>
        <w:sectPr w:rsidR="00A47F17" w:rsidSect="00E63C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ins w:id="193" w:author="刘润瞻" w:date="2020-09-21T19:23:00Z">
        <w:r>
          <w:fldChar w:fldCharType="end"/>
        </w:r>
      </w:ins>
    </w:p>
    <w:p w:rsidR="00392935" w:rsidRDefault="005E04B2">
      <w:pPr>
        <w:pStyle w:val="2"/>
        <w:numPr>
          <w:ilvl w:val="0"/>
          <w:numId w:val="6"/>
        </w:numPr>
        <w:pPrChange w:id="194" w:author="刘润瞻" w:date="2020-09-21T19:24:00Z">
          <w:pPr>
            <w:pStyle w:val="a3"/>
            <w:numPr>
              <w:numId w:val="1"/>
            </w:numPr>
            <w:ind w:left="360" w:hanging="360"/>
          </w:pPr>
        </w:pPrChange>
      </w:pPr>
      <w:bookmarkStart w:id="195" w:name="_Toc51602793"/>
      <w:bookmarkStart w:id="196" w:name="_Toc51602824"/>
      <w:bookmarkStart w:id="197" w:name="_Toc51608741"/>
      <w:r>
        <w:rPr>
          <w:rFonts w:hint="eastAsia"/>
        </w:rPr>
        <w:lastRenderedPageBreak/>
        <w:t>编程</w:t>
      </w:r>
      <w:r w:rsidR="00613F42">
        <w:rPr>
          <w:rFonts w:hint="eastAsia"/>
        </w:rPr>
        <w:t>语言概述</w:t>
      </w:r>
      <w:bookmarkEnd w:id="195"/>
      <w:bookmarkEnd w:id="196"/>
      <w:bookmarkEnd w:id="197"/>
    </w:p>
    <w:p w:rsidR="00613F42" w:rsidRDefault="00D47A1E" w:rsidP="00807E5B">
      <w:pPr>
        <w:ind w:firstLine="480"/>
      </w:pPr>
      <w:r>
        <w:rPr>
          <w:rFonts w:hint="eastAsia"/>
        </w:rPr>
        <w:t>常用的计算机编程语言一般分为两类，编译型和解释型语言。</w:t>
      </w:r>
      <w:r w:rsidR="005E04B2">
        <w:rPr>
          <w:rFonts w:hint="eastAsia"/>
        </w:rPr>
        <w:t>编译型</w:t>
      </w:r>
      <w:r w:rsidR="000E7333">
        <w:rPr>
          <w:rFonts w:hint="eastAsia"/>
        </w:rPr>
        <w:t>语言一般</w:t>
      </w:r>
      <w:r w:rsidR="00492D6F">
        <w:rPr>
          <w:rFonts w:hint="eastAsia"/>
        </w:rPr>
        <w:t>由</w:t>
      </w:r>
      <w:r w:rsidR="000E7333">
        <w:rPr>
          <w:rFonts w:hint="eastAsia"/>
        </w:rPr>
        <w:t>编译器对</w:t>
      </w:r>
      <w:r w:rsidR="00492D6F">
        <w:rPr>
          <w:rFonts w:hint="eastAsia"/>
        </w:rPr>
        <w:t>源代码</w:t>
      </w:r>
      <w:r w:rsidR="000E7333">
        <w:rPr>
          <w:rFonts w:hint="eastAsia"/>
        </w:rPr>
        <w:t>进行编译，直接</w:t>
      </w:r>
      <w:r w:rsidR="005E04B2">
        <w:rPr>
          <w:rFonts w:hint="eastAsia"/>
        </w:rPr>
        <w:t>生成对应平台的二进制文件，如</w:t>
      </w:r>
      <w:r w:rsidR="005E04B2">
        <w:rPr>
          <w:rFonts w:hint="eastAsia"/>
        </w:rPr>
        <w:t>C</w:t>
      </w:r>
      <w:r w:rsidR="005E04B2">
        <w:rPr>
          <w:rFonts w:hint="eastAsia"/>
        </w:rPr>
        <w:t>、</w:t>
      </w:r>
      <w:r w:rsidR="005E04B2">
        <w:rPr>
          <w:rFonts w:hint="eastAsia"/>
        </w:rPr>
        <w:t>C++</w:t>
      </w:r>
      <w:r w:rsidR="005E04B2">
        <w:rPr>
          <w:rFonts w:hint="eastAsia"/>
        </w:rPr>
        <w:t>、</w:t>
      </w:r>
      <w:r w:rsidR="005E04B2">
        <w:rPr>
          <w:rFonts w:hint="eastAsia"/>
        </w:rPr>
        <w:t>Fortan</w:t>
      </w:r>
      <w:r w:rsidR="005E04B2">
        <w:rPr>
          <w:rFonts w:hint="eastAsia"/>
        </w:rPr>
        <w:t>等</w:t>
      </w:r>
      <w:r w:rsidR="00C11443">
        <w:rPr>
          <w:rFonts w:hint="eastAsia"/>
        </w:rPr>
        <w:t>；解释型语言</w:t>
      </w:r>
      <w:r w:rsidR="00492D6F">
        <w:rPr>
          <w:rFonts w:hint="eastAsia"/>
        </w:rPr>
        <w:t>则并不直接生成二进制文件，</w:t>
      </w:r>
      <w:r w:rsidR="00996756">
        <w:rPr>
          <w:rFonts w:hint="eastAsia"/>
        </w:rPr>
        <w:t>通常是交由解释器进行边解释边运行，如</w:t>
      </w:r>
      <w:r w:rsidR="00996756">
        <w:rPr>
          <w:rFonts w:hint="eastAsia"/>
        </w:rPr>
        <w:t>Python</w:t>
      </w:r>
      <w:r w:rsidR="00996756">
        <w:rPr>
          <w:rFonts w:hint="eastAsia"/>
        </w:rPr>
        <w:t>、</w:t>
      </w:r>
      <w:r w:rsidR="00996756">
        <w:rPr>
          <w:rFonts w:hint="eastAsia"/>
        </w:rPr>
        <w:t>Perl</w:t>
      </w:r>
      <w:r w:rsidR="00996756">
        <w:rPr>
          <w:rFonts w:hint="eastAsia"/>
        </w:rPr>
        <w:t>、</w:t>
      </w:r>
      <w:r w:rsidR="00996756">
        <w:rPr>
          <w:rFonts w:hint="eastAsia"/>
        </w:rPr>
        <w:t>Shell</w:t>
      </w:r>
      <w:ins w:id="198" w:author="刘润瞻" w:date="2020-08-18T15:37:00Z">
        <w:r w:rsidR="0011535B">
          <w:rPr>
            <w:rFonts w:hint="eastAsia"/>
          </w:rPr>
          <w:t>、</w:t>
        </w:r>
        <w:r w:rsidR="0011535B">
          <w:rPr>
            <w:rFonts w:hint="eastAsia"/>
          </w:rPr>
          <w:t>Makefile</w:t>
        </w:r>
      </w:ins>
      <w:r w:rsidR="00996756">
        <w:rPr>
          <w:rFonts w:hint="eastAsia"/>
        </w:rPr>
        <w:t>等。</w:t>
      </w:r>
      <w:r w:rsidR="000F2BD9">
        <w:rPr>
          <w:rFonts w:hint="eastAsia"/>
        </w:rPr>
        <w:t>但这两种语言的界限并不明确，</w:t>
      </w:r>
      <w:r w:rsidR="00C74728">
        <w:rPr>
          <w:rFonts w:hint="eastAsia"/>
        </w:rPr>
        <w:t>如</w:t>
      </w:r>
      <w:r w:rsidR="00C74728">
        <w:rPr>
          <w:rFonts w:hint="eastAsia"/>
        </w:rPr>
        <w:t>python3.0</w:t>
      </w:r>
      <w:r w:rsidR="00C74728">
        <w:rPr>
          <w:rFonts w:hint="eastAsia"/>
        </w:rPr>
        <w:t>以上的版本</w:t>
      </w:r>
      <w:r w:rsidR="004F2526">
        <w:rPr>
          <w:rFonts w:hint="eastAsia"/>
        </w:rPr>
        <w:t>为提高程序运行速度，也会在运行前预先编译出一些中间代码</w:t>
      </w:r>
      <w:r w:rsidR="00B96A53">
        <w:rPr>
          <w:rFonts w:hint="eastAsia"/>
        </w:rPr>
        <w:t>，但本质上还是</w:t>
      </w:r>
      <w:r w:rsidR="00030782">
        <w:rPr>
          <w:rFonts w:hint="eastAsia"/>
        </w:rPr>
        <w:t>属于</w:t>
      </w:r>
      <w:r w:rsidR="00B96A53">
        <w:rPr>
          <w:rFonts w:hint="eastAsia"/>
        </w:rPr>
        <w:t>解释型语言</w:t>
      </w:r>
      <w:r w:rsidR="004F2526">
        <w:rPr>
          <w:rFonts w:hint="eastAsia"/>
        </w:rPr>
        <w:t>。</w:t>
      </w:r>
    </w:p>
    <w:p w:rsidR="009176F6" w:rsidRDefault="009176F6">
      <w:pPr>
        <w:pStyle w:val="2"/>
        <w:numPr>
          <w:ilvl w:val="0"/>
          <w:numId w:val="6"/>
        </w:numPr>
        <w:pPrChange w:id="199" w:author="刘润瞻" w:date="2020-08-18T15:24:00Z">
          <w:pPr>
            <w:pStyle w:val="a3"/>
            <w:numPr>
              <w:numId w:val="1"/>
            </w:numPr>
            <w:ind w:left="360" w:hanging="360"/>
          </w:pPr>
        </w:pPrChange>
      </w:pPr>
      <w:bookmarkStart w:id="200" w:name="_Toc51602794"/>
      <w:bookmarkStart w:id="201" w:name="_Toc51602825"/>
      <w:bookmarkStart w:id="202" w:name="_Toc51608742"/>
      <w:r>
        <w:rPr>
          <w:rFonts w:hint="eastAsia"/>
        </w:rPr>
        <w:t>脚本语言概述</w:t>
      </w:r>
      <w:bookmarkEnd w:id="200"/>
      <w:bookmarkEnd w:id="201"/>
      <w:bookmarkEnd w:id="202"/>
    </w:p>
    <w:p w:rsidR="00D377AF" w:rsidRPr="007006CE" w:rsidRDefault="0080589E" w:rsidP="007006CE">
      <w:pPr>
        <w:ind w:firstLine="480"/>
      </w:pPr>
      <w:r>
        <w:rPr>
          <w:rFonts w:hint="eastAsia"/>
        </w:rPr>
        <w:t>脚本语言</w:t>
      </w:r>
      <w:r w:rsidR="00F22819">
        <w:rPr>
          <w:rFonts w:hint="eastAsia"/>
        </w:rPr>
        <w:t>是一类用于封装、扩展的胶水语言</w:t>
      </w:r>
      <w:r>
        <w:rPr>
          <w:rFonts w:hint="eastAsia"/>
        </w:rPr>
        <w:t>，</w:t>
      </w:r>
      <w:r w:rsidR="002A5071">
        <w:rPr>
          <w:rFonts w:hint="eastAsia"/>
        </w:rPr>
        <w:t>常见的脚本语言都是解释型语言</w:t>
      </w:r>
      <w:r w:rsidR="00D9552A">
        <w:rPr>
          <w:rFonts w:hint="eastAsia"/>
        </w:rPr>
        <w:t>，如</w:t>
      </w:r>
      <w:r w:rsidR="00D9552A">
        <w:rPr>
          <w:rFonts w:hint="eastAsia"/>
        </w:rPr>
        <w:t>Python</w:t>
      </w:r>
      <w:r w:rsidR="00D9552A">
        <w:rPr>
          <w:rFonts w:hint="eastAsia"/>
        </w:rPr>
        <w:t>等</w:t>
      </w:r>
      <w:r w:rsidR="00300C53">
        <w:rPr>
          <w:rFonts w:hint="eastAsia"/>
        </w:rPr>
        <w:t>（</w:t>
      </w:r>
      <w:r w:rsidR="007433C8">
        <w:rPr>
          <w:rFonts w:hint="eastAsia"/>
        </w:rPr>
        <w:t>Python</w:t>
      </w:r>
      <w:r w:rsidR="007433C8">
        <w:rPr>
          <w:rFonts w:hint="eastAsia"/>
        </w:rPr>
        <w:t>封装了一个易于调用</w:t>
      </w:r>
      <w:r w:rsidR="007433C8">
        <w:rPr>
          <w:rFonts w:hint="eastAsia"/>
        </w:rPr>
        <w:t>C</w:t>
      </w:r>
      <w:r w:rsidR="00DD2226">
        <w:rPr>
          <w:rFonts w:hint="eastAsia"/>
        </w:rPr>
        <w:t>和</w:t>
      </w:r>
      <w:r w:rsidR="00DD2226">
        <w:rPr>
          <w:rFonts w:hint="eastAsia"/>
        </w:rPr>
        <w:t>C++</w:t>
      </w:r>
      <w:r w:rsidR="007433C8">
        <w:rPr>
          <w:rFonts w:hint="eastAsia"/>
        </w:rPr>
        <w:t>程序的接口</w:t>
      </w:r>
      <w:r w:rsidR="00DD2226">
        <w:rPr>
          <w:rFonts w:hint="eastAsia"/>
        </w:rPr>
        <w:t>，使得</w:t>
      </w:r>
      <w:r w:rsidR="00DD2226">
        <w:rPr>
          <w:rFonts w:hint="eastAsia"/>
        </w:rPr>
        <w:t>Python</w:t>
      </w:r>
      <w:r w:rsidR="00DD2226">
        <w:rPr>
          <w:rFonts w:hint="eastAsia"/>
        </w:rPr>
        <w:t>调用</w:t>
      </w:r>
      <w:r w:rsidR="00DD2226">
        <w:rPr>
          <w:rFonts w:hint="eastAsia"/>
        </w:rPr>
        <w:t>C</w:t>
      </w:r>
      <w:r w:rsidR="005353B9">
        <w:rPr>
          <w:rFonts w:hint="eastAsia"/>
        </w:rPr>
        <w:t>/C++</w:t>
      </w:r>
      <w:r w:rsidR="00DD2226">
        <w:rPr>
          <w:rFonts w:hint="eastAsia"/>
        </w:rPr>
        <w:t>程序变得非常容易，这</w:t>
      </w:r>
      <w:r w:rsidR="003C539A">
        <w:rPr>
          <w:rFonts w:hint="eastAsia"/>
        </w:rPr>
        <w:t>也是</w:t>
      </w:r>
      <w:r w:rsidR="003C539A">
        <w:rPr>
          <w:rFonts w:hint="eastAsia"/>
        </w:rPr>
        <w:t>Python</w:t>
      </w:r>
      <w:r w:rsidR="003C539A">
        <w:rPr>
          <w:rFonts w:hint="eastAsia"/>
        </w:rPr>
        <w:t>在人工智能领域大热的原因</w:t>
      </w:r>
      <w:r w:rsidR="00586D4D">
        <w:rPr>
          <w:rFonts w:hint="eastAsia"/>
        </w:rPr>
        <w:t>，人工智能领域常见的成熟库都是用</w:t>
      </w:r>
      <w:r w:rsidR="00586D4D">
        <w:rPr>
          <w:rFonts w:hint="eastAsia"/>
        </w:rPr>
        <w:t>C/C++</w:t>
      </w:r>
      <w:r w:rsidR="00586D4D">
        <w:rPr>
          <w:rFonts w:hint="eastAsia"/>
        </w:rPr>
        <w:t>编写的</w:t>
      </w:r>
      <w:r w:rsidR="00300C53">
        <w:rPr>
          <w:rFonts w:hint="eastAsia"/>
        </w:rPr>
        <w:t>）</w:t>
      </w:r>
      <w:r w:rsidR="002A5071">
        <w:rPr>
          <w:rFonts w:hint="eastAsia"/>
        </w:rPr>
        <w:t>。</w:t>
      </w:r>
      <w:r w:rsidR="000E2C2F">
        <w:rPr>
          <w:rFonts w:hint="eastAsia"/>
        </w:rPr>
        <w:t>这些语言提供的数据类型和结构</w:t>
      </w:r>
      <w:r w:rsidR="001B0876">
        <w:rPr>
          <w:rFonts w:hint="eastAsia"/>
        </w:rPr>
        <w:t>相同</w:t>
      </w:r>
      <w:r w:rsidR="000E2C2F">
        <w:rPr>
          <w:rFonts w:hint="eastAsia"/>
        </w:rPr>
        <w:t>，语法和功能相近</w:t>
      </w:r>
      <w:r w:rsidR="00E05341">
        <w:rPr>
          <w:rFonts w:hint="eastAsia"/>
        </w:rPr>
        <w:t>，一通百通</w:t>
      </w:r>
      <w:r w:rsidR="000E2C2F">
        <w:rPr>
          <w:rFonts w:hint="eastAsia"/>
        </w:rPr>
        <w:t>。</w:t>
      </w:r>
    </w:p>
    <w:p w:rsidR="004D77BF" w:rsidRDefault="00783DB3">
      <w:pPr>
        <w:ind w:firstLine="480"/>
        <w:rPr>
          <w:ins w:id="203" w:author="刘润瞻" w:date="2020-08-18T15:37:00Z"/>
        </w:rPr>
      </w:pPr>
      <w:del w:id="204" w:author="刘润瞻" w:date="2020-08-18T15:49:00Z">
        <w:r w:rsidDel="00D07933">
          <w:rPr>
            <w:rFonts w:hint="eastAsia"/>
          </w:rPr>
          <w:tab/>
        </w:r>
      </w:del>
      <w:r w:rsidR="0003014D">
        <w:rPr>
          <w:rFonts w:hint="eastAsia"/>
        </w:rPr>
        <w:t>由于</w:t>
      </w:r>
      <w:r w:rsidR="0003014D">
        <w:rPr>
          <w:rFonts w:hint="eastAsia"/>
        </w:rPr>
        <w:t>Python2.7</w:t>
      </w:r>
      <w:r w:rsidR="0003014D">
        <w:rPr>
          <w:rFonts w:hint="eastAsia"/>
        </w:rPr>
        <w:t>已于今年春季结束生命周期，不再维护</w:t>
      </w:r>
      <w:r w:rsidR="00D84BE3">
        <w:rPr>
          <w:rFonts w:hint="eastAsia"/>
        </w:rPr>
        <w:t>；</w:t>
      </w:r>
      <w:r w:rsidR="00D84BE3">
        <w:rPr>
          <w:rFonts w:hint="eastAsia"/>
        </w:rPr>
        <w:t>Python3</w:t>
      </w:r>
      <w:r w:rsidR="00D84BE3">
        <w:rPr>
          <w:rFonts w:hint="eastAsia"/>
        </w:rPr>
        <w:t>与</w:t>
      </w:r>
      <w:r w:rsidR="00D84BE3">
        <w:rPr>
          <w:rFonts w:hint="eastAsia"/>
        </w:rPr>
        <w:t>Python2</w:t>
      </w:r>
      <w:r w:rsidR="00D84BE3">
        <w:rPr>
          <w:rFonts w:hint="eastAsia"/>
        </w:rPr>
        <w:t>之间的语法和实现层面差异较大，最好作为两个独立版本进行学习</w:t>
      </w:r>
      <w:r w:rsidR="005B7D18">
        <w:rPr>
          <w:rFonts w:hint="eastAsia"/>
        </w:rPr>
        <w:t>；而</w:t>
      </w:r>
      <w:r w:rsidR="005B7D18">
        <w:rPr>
          <w:rFonts w:hint="eastAsia"/>
        </w:rPr>
        <w:t>Perl</w:t>
      </w:r>
      <w:r w:rsidR="005B7D18">
        <w:rPr>
          <w:rFonts w:hint="eastAsia"/>
        </w:rPr>
        <w:t>自</w:t>
      </w:r>
      <w:r w:rsidR="005B7D18">
        <w:rPr>
          <w:rFonts w:hint="eastAsia"/>
        </w:rPr>
        <w:t>5.0</w:t>
      </w:r>
      <w:r w:rsidR="005B7D18">
        <w:rPr>
          <w:rFonts w:hint="eastAsia"/>
        </w:rPr>
        <w:t>以后的所有版本均能实现向下兼容</w:t>
      </w:r>
      <w:r w:rsidR="00BD2614">
        <w:rPr>
          <w:rFonts w:hint="eastAsia"/>
        </w:rPr>
        <w:t>，不同子版本间差异较小，学习成本低</w:t>
      </w:r>
      <w:r w:rsidR="005B7D18">
        <w:rPr>
          <w:rFonts w:hint="eastAsia"/>
        </w:rPr>
        <w:t>。</w:t>
      </w:r>
      <w:r w:rsidR="0003014D">
        <w:rPr>
          <w:rFonts w:hint="eastAsia"/>
        </w:rPr>
        <w:t>故</w:t>
      </w:r>
      <w:r>
        <w:rPr>
          <w:rFonts w:hint="eastAsia"/>
        </w:rPr>
        <w:t>下面以</w:t>
      </w:r>
      <w:r>
        <w:rPr>
          <w:rFonts w:hint="eastAsia"/>
        </w:rPr>
        <w:t>Python</w:t>
      </w:r>
      <w:r w:rsidR="0003014D">
        <w:rPr>
          <w:rFonts w:hint="eastAsia"/>
        </w:rPr>
        <w:t>3.0</w:t>
      </w:r>
      <w:r>
        <w:rPr>
          <w:rFonts w:hint="eastAsia"/>
        </w:rPr>
        <w:t>和</w:t>
      </w:r>
      <w:r>
        <w:rPr>
          <w:rFonts w:hint="eastAsia"/>
        </w:rPr>
        <w:t>Perl</w:t>
      </w:r>
      <w:r w:rsidR="00DC2D11">
        <w:rPr>
          <w:rFonts w:hint="eastAsia"/>
        </w:rPr>
        <w:t>5</w:t>
      </w:r>
      <w:r w:rsidR="00A54EA1">
        <w:rPr>
          <w:rFonts w:hint="eastAsia"/>
        </w:rPr>
        <w:t>.0</w:t>
      </w:r>
      <w:r>
        <w:rPr>
          <w:rFonts w:hint="eastAsia"/>
        </w:rPr>
        <w:t>为例，对脚本语言进行概述。</w:t>
      </w:r>
    </w:p>
    <w:p w:rsidR="008F5357" w:rsidRPr="008B04B6" w:rsidRDefault="00CD7127">
      <w:pPr>
        <w:ind w:firstLine="480"/>
      </w:pPr>
      <w:ins w:id="205" w:author="刘润瞻" w:date="2020-08-18T15:38:00Z">
        <w:r>
          <w:rPr>
            <w:rFonts w:hint="eastAsia"/>
          </w:rPr>
          <w:t>工作中，可使用集成开发环境</w:t>
        </w:r>
        <w:r>
          <w:rPr>
            <w:rFonts w:hint="eastAsia"/>
          </w:rPr>
          <w:t>IDE</w:t>
        </w:r>
        <w:r>
          <w:rPr>
            <w:rFonts w:hint="eastAsia"/>
          </w:rPr>
          <w:t>进行</w:t>
        </w:r>
        <w:r w:rsidR="00590106">
          <w:rPr>
            <w:rFonts w:hint="eastAsia"/>
          </w:rPr>
          <w:t>脚本的开发，</w:t>
        </w:r>
      </w:ins>
      <w:ins w:id="206" w:author="刘润瞻" w:date="2020-08-18T15:39:00Z">
        <w:r w:rsidR="00FE1795">
          <w:rPr>
            <w:rFonts w:hint="eastAsia"/>
          </w:rPr>
          <w:t>如</w:t>
        </w:r>
        <w:r w:rsidR="00FE1795">
          <w:rPr>
            <w:rFonts w:hint="eastAsia"/>
          </w:rPr>
          <w:t>Pycharm</w:t>
        </w:r>
        <w:r w:rsidR="00FE1795">
          <w:rPr>
            <w:rFonts w:hint="eastAsia"/>
          </w:rPr>
          <w:t>、</w:t>
        </w:r>
      </w:ins>
      <w:ins w:id="207" w:author="刘润瞻" w:date="2020-08-18T15:40:00Z">
        <w:r w:rsidR="00750551">
          <w:rPr>
            <w:rFonts w:hint="eastAsia"/>
          </w:rPr>
          <w:t>Spyder</w:t>
        </w:r>
        <w:r w:rsidR="00750551">
          <w:rPr>
            <w:rFonts w:hint="eastAsia"/>
          </w:rPr>
          <w:t>、</w:t>
        </w:r>
        <w:r w:rsidR="00437641">
          <w:rPr>
            <w:rFonts w:hint="eastAsia"/>
          </w:rPr>
          <w:t>Eclipse/</w:t>
        </w:r>
      </w:ins>
      <w:ins w:id="208" w:author="刘润瞻" w:date="2020-08-18T15:39:00Z">
        <w:r w:rsidR="00FE1795">
          <w:rPr>
            <w:rFonts w:hint="eastAsia"/>
          </w:rPr>
          <w:t>MyEclipse</w:t>
        </w:r>
        <w:r w:rsidR="00FE1795">
          <w:rPr>
            <w:rFonts w:hint="eastAsia"/>
          </w:rPr>
          <w:t>、</w:t>
        </w:r>
        <w:r w:rsidR="00FE1795">
          <w:rPr>
            <w:rFonts w:hint="eastAsia"/>
          </w:rPr>
          <w:t>VS Code</w:t>
        </w:r>
        <w:r w:rsidR="00437641">
          <w:rPr>
            <w:rFonts w:hint="eastAsia"/>
          </w:rPr>
          <w:t>等</w:t>
        </w:r>
      </w:ins>
      <w:ins w:id="209" w:author="刘润瞻" w:date="2020-08-18T15:40:00Z">
        <w:r w:rsidR="00906621">
          <w:rPr>
            <w:rFonts w:hint="eastAsia"/>
          </w:rPr>
          <w:t>。这些工具</w:t>
        </w:r>
      </w:ins>
      <w:ins w:id="210" w:author="刘润瞻" w:date="2020-08-18T15:42:00Z">
        <w:r w:rsidR="00E033D8">
          <w:rPr>
            <w:rFonts w:hint="eastAsia"/>
          </w:rPr>
          <w:t>有</w:t>
        </w:r>
      </w:ins>
      <w:ins w:id="211" w:author="刘润瞻" w:date="2020-08-18T15:43:00Z">
        <w:r w:rsidR="00F314A7">
          <w:rPr>
            <w:rFonts w:hint="eastAsia"/>
          </w:rPr>
          <w:t>着</w:t>
        </w:r>
      </w:ins>
      <w:ins w:id="212" w:author="刘润瞻" w:date="2020-08-18T15:42:00Z">
        <w:r w:rsidR="00E033D8">
          <w:rPr>
            <w:rFonts w:hint="eastAsia"/>
          </w:rPr>
          <w:t>适合</w:t>
        </w:r>
        <w:r w:rsidR="00E033D8">
          <w:rPr>
            <w:rFonts w:hint="eastAsia"/>
          </w:rPr>
          <w:t>GUI</w:t>
        </w:r>
        <w:r w:rsidR="00E033D8">
          <w:rPr>
            <w:rFonts w:hint="eastAsia"/>
          </w:rPr>
          <w:t>界面的</w:t>
        </w:r>
        <w:r w:rsidR="00E033D8">
          <w:rPr>
            <w:rFonts w:hint="eastAsia"/>
          </w:rPr>
          <w:t>DEBUG</w:t>
        </w:r>
      </w:ins>
      <w:ins w:id="213" w:author="刘润瞻" w:date="2020-08-18T15:43:00Z">
        <w:r w:rsidR="00FB25C9">
          <w:rPr>
            <w:rFonts w:hint="eastAsia"/>
          </w:rPr>
          <w:t>/RUN</w:t>
        </w:r>
      </w:ins>
      <w:ins w:id="214" w:author="刘润瞻" w:date="2020-08-18T15:42:00Z">
        <w:r w:rsidR="00E033D8">
          <w:rPr>
            <w:rFonts w:hint="eastAsia"/>
          </w:rPr>
          <w:t>模式，</w:t>
        </w:r>
      </w:ins>
      <w:ins w:id="215" w:author="刘润瞻" w:date="2020-08-18T15:41:00Z">
        <w:r w:rsidR="00906621">
          <w:rPr>
            <w:rFonts w:hint="eastAsia"/>
          </w:rPr>
          <w:t>更适合基于</w:t>
        </w:r>
      </w:ins>
      <w:ins w:id="216" w:author="刘润瞻" w:date="2020-08-18T15:40:00Z">
        <w:r w:rsidR="00906621">
          <w:rPr>
            <w:rFonts w:hint="eastAsia"/>
          </w:rPr>
          <w:t>Windows</w:t>
        </w:r>
        <w:r w:rsidR="00906621">
          <w:rPr>
            <w:rFonts w:hint="eastAsia"/>
          </w:rPr>
          <w:t>平台</w:t>
        </w:r>
      </w:ins>
      <w:ins w:id="217" w:author="刘润瞻" w:date="2020-08-18T15:41:00Z">
        <w:r w:rsidR="008A4841">
          <w:rPr>
            <w:rFonts w:hint="eastAsia"/>
          </w:rPr>
          <w:t>的脚本开发</w:t>
        </w:r>
      </w:ins>
      <w:ins w:id="218" w:author="刘润瞻" w:date="2020-08-18T15:42:00Z">
        <w:r w:rsidR="008A4841">
          <w:rPr>
            <w:rFonts w:hint="eastAsia"/>
          </w:rPr>
          <w:t>；</w:t>
        </w:r>
        <w:r w:rsidR="00D357E9">
          <w:rPr>
            <w:rFonts w:hint="eastAsia"/>
          </w:rPr>
          <w:t>而</w:t>
        </w:r>
      </w:ins>
      <w:ins w:id="219" w:author="刘润瞻" w:date="2020-08-18T15:41:00Z">
        <w:r w:rsidR="00906621">
          <w:rPr>
            <w:rFonts w:hint="eastAsia"/>
          </w:rPr>
          <w:t>在</w:t>
        </w:r>
        <w:r w:rsidR="00906621">
          <w:rPr>
            <w:rFonts w:hint="eastAsia"/>
          </w:rPr>
          <w:t>Linux</w:t>
        </w:r>
        <w:r w:rsidR="00906621">
          <w:rPr>
            <w:rFonts w:hint="eastAsia"/>
          </w:rPr>
          <w:t>平台中，</w:t>
        </w:r>
      </w:ins>
      <w:ins w:id="220" w:author="刘润瞻" w:date="2020-08-18T15:38:00Z">
        <w:r w:rsidR="00590106">
          <w:rPr>
            <w:rFonts w:hint="eastAsia"/>
          </w:rPr>
          <w:t>最好</w:t>
        </w:r>
      </w:ins>
      <w:ins w:id="221" w:author="刘润瞻" w:date="2020-08-18T15:41:00Z">
        <w:r w:rsidR="00C51116">
          <w:rPr>
            <w:rFonts w:hint="eastAsia"/>
          </w:rPr>
          <w:t>使用</w:t>
        </w:r>
        <w:r w:rsidR="00C51116">
          <w:rPr>
            <w:rFonts w:hint="eastAsia"/>
          </w:rPr>
          <w:t>Makefile</w:t>
        </w:r>
        <w:r w:rsidR="00C51116">
          <w:rPr>
            <w:rFonts w:hint="eastAsia"/>
          </w:rPr>
          <w:t>进行工程的创建</w:t>
        </w:r>
      </w:ins>
      <w:ins w:id="222" w:author="刘润瞻" w:date="2020-08-18T15:42:00Z">
        <w:r w:rsidR="00C51116">
          <w:rPr>
            <w:rFonts w:hint="eastAsia"/>
          </w:rPr>
          <w:t>、运行和维护</w:t>
        </w:r>
      </w:ins>
      <w:ins w:id="223" w:author="刘润瞻" w:date="2020-08-18T15:43:00Z">
        <w:r w:rsidR="0058439B">
          <w:rPr>
            <w:rFonts w:hint="eastAsia"/>
          </w:rPr>
          <w:t>，</w:t>
        </w:r>
      </w:ins>
      <w:ins w:id="224" w:author="刘润瞻" w:date="2020-08-18T15:44:00Z">
        <w:r w:rsidR="0065761A">
          <w:rPr>
            <w:rFonts w:hint="eastAsia"/>
          </w:rPr>
          <w:t>这也利于理解不同脚本语言的运行方式和配置参数，</w:t>
        </w:r>
      </w:ins>
      <w:ins w:id="225" w:author="刘润瞻" w:date="2020-08-18T15:43:00Z">
        <w:r w:rsidR="0058439B">
          <w:rPr>
            <w:rFonts w:hint="eastAsia"/>
          </w:rPr>
          <w:t>故在结尾增加对</w:t>
        </w:r>
        <w:r w:rsidR="0058439B">
          <w:rPr>
            <w:rFonts w:hint="eastAsia"/>
          </w:rPr>
          <w:t>Makefile</w:t>
        </w:r>
        <w:r w:rsidR="0058439B">
          <w:rPr>
            <w:rFonts w:hint="eastAsia"/>
          </w:rPr>
          <w:t>的编写</w:t>
        </w:r>
        <w:r w:rsidR="0058439B">
          <w:rPr>
            <w:rFonts w:hint="eastAsia"/>
          </w:rPr>
          <w:t>/</w:t>
        </w:r>
        <w:r w:rsidR="0058439B">
          <w:rPr>
            <w:rFonts w:hint="eastAsia"/>
          </w:rPr>
          <w:t>使用说明</w:t>
        </w:r>
      </w:ins>
      <w:ins w:id="226" w:author="刘润瞻" w:date="2020-08-18T15:42:00Z">
        <w:r w:rsidR="00C51116">
          <w:rPr>
            <w:rFonts w:hint="eastAsia"/>
          </w:rPr>
          <w:t>。</w:t>
        </w:r>
      </w:ins>
    </w:p>
    <w:p w:rsidR="008A28D8" w:rsidRDefault="008A28D8">
      <w:pPr>
        <w:pStyle w:val="2"/>
        <w:numPr>
          <w:ilvl w:val="0"/>
          <w:numId w:val="6"/>
        </w:numPr>
        <w:pPrChange w:id="227" w:author="刘润瞻" w:date="2020-08-20T19:49:00Z">
          <w:pPr/>
        </w:pPrChange>
      </w:pPr>
      <w:del w:id="228" w:author="刘润瞻" w:date="2020-08-18T15:23:00Z">
        <w:r w:rsidDel="00DC11EA">
          <w:rPr>
            <w:rFonts w:hint="eastAsia"/>
          </w:rPr>
          <w:delText xml:space="preserve">3. </w:delText>
        </w:r>
      </w:del>
      <w:bookmarkStart w:id="229" w:name="_Toc51602795"/>
      <w:bookmarkStart w:id="230" w:name="_Toc51602826"/>
      <w:bookmarkStart w:id="231" w:name="_Toc51608743"/>
      <w:r w:rsidR="00B76189" w:rsidRPr="008B04B6">
        <w:rPr>
          <w:rFonts w:hint="eastAsia"/>
        </w:rPr>
        <w:t>程序安装</w:t>
      </w:r>
      <w:r w:rsidR="00467D6D" w:rsidRPr="008B04B6">
        <w:rPr>
          <w:rFonts w:hint="eastAsia"/>
        </w:rPr>
        <w:t>和运行</w:t>
      </w:r>
      <w:bookmarkEnd w:id="229"/>
      <w:bookmarkEnd w:id="230"/>
      <w:bookmarkEnd w:id="231"/>
    </w:p>
    <w:p w:rsidR="00B76189" w:rsidRDefault="00A908A5">
      <w:pPr>
        <w:pStyle w:val="3"/>
        <w:numPr>
          <w:ilvl w:val="1"/>
          <w:numId w:val="6"/>
        </w:numPr>
        <w:pPrChange w:id="232" w:author="刘润瞻" w:date="2020-08-20T19:51:00Z">
          <w:pPr/>
        </w:pPrChange>
      </w:pPr>
      <w:del w:id="233" w:author="刘润瞻" w:date="2020-08-18T15:26:00Z">
        <w:r w:rsidDel="00824676">
          <w:rPr>
            <w:rFonts w:hint="eastAsia"/>
          </w:rPr>
          <w:delText xml:space="preserve">3.1 </w:delText>
        </w:r>
      </w:del>
      <w:bookmarkStart w:id="234" w:name="_Toc51602796"/>
      <w:bookmarkStart w:id="235" w:name="_Toc51602827"/>
      <w:bookmarkStart w:id="236" w:name="_Toc51608744"/>
      <w:ins w:id="237" w:author="刘润瞻" w:date="2020-08-18T15:54:00Z">
        <w:r w:rsidR="00E20998">
          <w:rPr>
            <w:rFonts w:hint="eastAsia"/>
          </w:rPr>
          <w:t>W</w:t>
        </w:r>
      </w:ins>
      <w:del w:id="238" w:author="刘润瞻" w:date="2020-08-18T15:54:00Z">
        <w:r w:rsidDel="00E20998">
          <w:rPr>
            <w:rFonts w:hint="eastAsia"/>
          </w:rPr>
          <w:delText>w</w:delText>
        </w:r>
      </w:del>
      <w:r>
        <w:rPr>
          <w:rFonts w:hint="eastAsia"/>
        </w:rPr>
        <w:t>indows</w:t>
      </w:r>
      <w:r>
        <w:rPr>
          <w:rFonts w:hint="eastAsia"/>
        </w:rPr>
        <w:t>版本安装</w:t>
      </w:r>
      <w:r w:rsidR="00467D6D">
        <w:rPr>
          <w:rFonts w:hint="eastAsia"/>
        </w:rPr>
        <w:t>和运行</w:t>
      </w:r>
      <w:bookmarkEnd w:id="234"/>
      <w:bookmarkEnd w:id="235"/>
      <w:bookmarkEnd w:id="236"/>
    </w:p>
    <w:p w:rsidR="007F21C4" w:rsidRDefault="00807CDB" w:rsidP="007F21C4">
      <w:pPr>
        <w:ind w:firstLineChars="182" w:firstLine="437"/>
      </w:pPr>
      <w:r>
        <w:t>P</w:t>
      </w:r>
      <w:r>
        <w:rPr>
          <w:rFonts w:hint="eastAsia"/>
        </w:rPr>
        <w:t>ython3.8</w:t>
      </w:r>
      <w:r>
        <w:rPr>
          <w:rFonts w:hint="eastAsia"/>
        </w:rPr>
        <w:t>版本的下载地址为</w:t>
      </w:r>
      <w:r w:rsidR="007F21C4">
        <w:rPr>
          <w:rFonts w:hint="eastAsia"/>
        </w:rPr>
        <w:t>：</w:t>
      </w:r>
    </w:p>
    <w:p w:rsidR="002507A5" w:rsidRDefault="00A51DE6" w:rsidP="002507A5">
      <w:pPr>
        <w:ind w:firstLineChars="182" w:firstLine="437"/>
      </w:pPr>
      <w:hyperlink r:id="rId9" w:history="1">
        <w:r w:rsidR="002507A5" w:rsidRPr="0043496F">
          <w:rPr>
            <w:rStyle w:val="a4"/>
          </w:rPr>
          <w:t>https://www.python.org/ftp/python/3.8.5/python-3.8.5-amd64.exe</w:t>
        </w:r>
      </w:hyperlink>
    </w:p>
    <w:p w:rsidR="002507A5" w:rsidRDefault="00807CDB" w:rsidP="002507A5">
      <w:pPr>
        <w:ind w:firstLineChars="182" w:firstLine="437"/>
      </w:pPr>
      <w:r>
        <w:rPr>
          <w:rFonts w:hint="eastAsia"/>
        </w:rPr>
        <w:t>Perl5</w:t>
      </w:r>
      <w:r>
        <w:rPr>
          <w:rFonts w:hint="eastAsia"/>
        </w:rPr>
        <w:t>的下载地址</w:t>
      </w:r>
      <w:r w:rsidR="00541FE7">
        <w:rPr>
          <w:rFonts w:hint="eastAsia"/>
        </w:rPr>
        <w:t>为</w:t>
      </w:r>
      <w:r w:rsidR="008F3A30">
        <w:rPr>
          <w:rFonts w:hint="eastAsia"/>
        </w:rPr>
        <w:t>：</w:t>
      </w:r>
    </w:p>
    <w:p w:rsidR="003464C6" w:rsidRDefault="00A51DE6" w:rsidP="002507A5">
      <w:pPr>
        <w:ind w:firstLineChars="182" w:firstLine="437"/>
      </w:pPr>
      <w:hyperlink r:id="rId10" w:history="1">
        <w:r w:rsidR="002507A5" w:rsidRPr="0043496F">
          <w:rPr>
            <w:rStyle w:val="a4"/>
          </w:rPr>
          <w:t>http://strawberryperl.com/download/5.30.2.1/strawberry-perl-5.30.2.1-64bit.msi</w:t>
        </w:r>
      </w:hyperlink>
    </w:p>
    <w:p w:rsidR="00C05FEE" w:rsidRDefault="0024037D" w:rsidP="002507A5">
      <w:pPr>
        <w:ind w:firstLineChars="182" w:firstLine="437"/>
        <w:rPr>
          <w:ins w:id="239" w:author="刘润瞻" w:date="2020-08-13T10:10:00Z"/>
        </w:rPr>
      </w:pPr>
      <w:ins w:id="240" w:author="刘润瞻" w:date="2020-08-13T10:00:00Z">
        <w:r>
          <w:rPr>
            <w:rFonts w:hint="eastAsia"/>
          </w:rPr>
          <w:t>除此之外，可安装</w:t>
        </w:r>
        <w:r>
          <w:rPr>
            <w:rFonts w:hint="eastAsia"/>
          </w:rPr>
          <w:t>MSYS2</w:t>
        </w:r>
        <w:r>
          <w:rPr>
            <w:rFonts w:hint="eastAsia"/>
          </w:rPr>
          <w:t>——</w:t>
        </w:r>
        <w:r>
          <w:rPr>
            <w:rFonts w:hint="eastAsia"/>
          </w:rPr>
          <w:t>windows</w:t>
        </w:r>
      </w:ins>
      <w:ins w:id="241" w:author="刘润瞻" w:date="2020-08-13T10:01:00Z">
        <w:r>
          <w:rPr>
            <w:rFonts w:hint="eastAsia"/>
          </w:rPr>
          <w:t>平台</w:t>
        </w:r>
      </w:ins>
      <w:ins w:id="242" w:author="刘润瞻" w:date="2020-08-13T10:02:00Z">
        <w:r>
          <w:rPr>
            <w:rFonts w:hint="eastAsia"/>
          </w:rPr>
          <w:t>下</w:t>
        </w:r>
      </w:ins>
      <w:ins w:id="243" w:author="刘润瞻" w:date="2020-08-13T10:01:00Z">
        <w:r>
          <w:rPr>
            <w:rFonts w:hint="eastAsia"/>
          </w:rPr>
          <w:t>类</w:t>
        </w:r>
        <w:r>
          <w:rPr>
            <w:rFonts w:hint="eastAsia"/>
          </w:rPr>
          <w:t>linux</w:t>
        </w:r>
      </w:ins>
      <w:ins w:id="244" w:author="刘润瞻" w:date="2020-08-13T10:02:00Z">
        <w:r>
          <w:rPr>
            <w:rFonts w:hint="eastAsia"/>
          </w:rPr>
          <w:t>的</w:t>
        </w:r>
        <w:r>
          <w:rPr>
            <w:rFonts w:hint="eastAsia"/>
          </w:rPr>
          <w:t>shell</w:t>
        </w:r>
        <w:r>
          <w:rPr>
            <w:rFonts w:hint="eastAsia"/>
          </w:rPr>
          <w:t>命令行开发环境，</w:t>
        </w:r>
      </w:ins>
      <w:ins w:id="245" w:author="刘润瞻" w:date="2020-08-13T10:03:00Z">
        <w:r w:rsidR="000F5697">
          <w:rPr>
            <w:rFonts w:hint="eastAsia"/>
          </w:rPr>
          <w:t>可通过</w:t>
        </w:r>
        <w:r w:rsidR="000F5697">
          <w:rPr>
            <w:rFonts w:hint="eastAsia"/>
          </w:rPr>
          <w:t>pacman</w:t>
        </w:r>
        <w:r w:rsidR="000F5697">
          <w:rPr>
            <w:rFonts w:hint="eastAsia"/>
          </w:rPr>
          <w:t>安装</w:t>
        </w:r>
      </w:ins>
      <w:ins w:id="246" w:author="刘润瞻" w:date="2020-08-13T10:04:00Z">
        <w:r w:rsidR="000F5697">
          <w:rPr>
            <w:rFonts w:hint="eastAsia"/>
          </w:rPr>
          <w:t>最新版</w:t>
        </w:r>
        <w:r w:rsidR="000F5697">
          <w:rPr>
            <w:rFonts w:hint="eastAsia"/>
          </w:rPr>
          <w:t>P</w:t>
        </w:r>
      </w:ins>
      <w:ins w:id="247" w:author="刘润瞻" w:date="2020-08-13T10:03:00Z">
        <w:r w:rsidR="000F5697">
          <w:rPr>
            <w:rFonts w:hint="eastAsia"/>
          </w:rPr>
          <w:t>ython</w:t>
        </w:r>
      </w:ins>
      <w:ins w:id="248" w:author="刘润瞻" w:date="2020-08-13T10:04:00Z">
        <w:r w:rsidR="000F5697">
          <w:rPr>
            <w:rFonts w:hint="eastAsia"/>
          </w:rPr>
          <w:t>和</w:t>
        </w:r>
        <w:r w:rsidR="000F5697">
          <w:rPr>
            <w:rFonts w:hint="eastAsia"/>
          </w:rPr>
          <w:t>P</w:t>
        </w:r>
      </w:ins>
      <w:ins w:id="249" w:author="刘润瞻" w:date="2020-08-13T10:03:00Z">
        <w:r w:rsidR="000F5697">
          <w:rPr>
            <w:rFonts w:hint="eastAsia"/>
          </w:rPr>
          <w:t>erl</w:t>
        </w:r>
      </w:ins>
      <w:ins w:id="250" w:author="刘润瞻" w:date="2020-08-13T10:12:00Z">
        <w:r w:rsidR="00B37CE5">
          <w:rPr>
            <w:rFonts w:hint="eastAsia"/>
          </w:rPr>
          <w:t>（此外，该软件还可安装开源波形查看</w:t>
        </w:r>
      </w:ins>
      <w:ins w:id="251" w:author="刘润瞻" w:date="2020-08-13T10:13:00Z">
        <w:r w:rsidR="00B37CE5">
          <w:rPr>
            <w:rFonts w:hint="eastAsia"/>
          </w:rPr>
          <w:t>软件</w:t>
        </w:r>
      </w:ins>
      <w:ins w:id="252" w:author="刘润瞻" w:date="2020-08-13T10:12:00Z">
        <w:r w:rsidR="00B37CE5">
          <w:rPr>
            <w:rFonts w:hint="eastAsia"/>
          </w:rPr>
          <w:t>gtkwave</w:t>
        </w:r>
      </w:ins>
      <w:ins w:id="253" w:author="刘润瞻" w:date="2020-08-13T10:15:00Z">
        <w:r w:rsidR="001A71AF">
          <w:rPr>
            <w:rFonts w:hint="eastAsia"/>
          </w:rPr>
          <w:t>——</w:t>
        </w:r>
      </w:ins>
      <w:ins w:id="254" w:author="刘润瞻" w:date="2020-08-13T10:18:00Z">
        <w:r w:rsidR="00F266B1">
          <w:rPr>
            <w:rFonts w:hint="eastAsia"/>
          </w:rPr>
          <w:t>名称</w:t>
        </w:r>
      </w:ins>
      <w:ins w:id="255" w:author="刘润瞻" w:date="2020-08-13T10:15:00Z">
        <w:r w:rsidR="001A71AF">
          <w:t>mingw-w64-</w:t>
        </w:r>
        <w:r w:rsidR="001A71AF">
          <w:rPr>
            <w:rFonts w:hint="eastAsia"/>
          </w:rPr>
          <w:t>x</w:t>
        </w:r>
        <w:r w:rsidR="001A71AF" w:rsidRPr="0069274F">
          <w:t>86</w:t>
        </w:r>
        <w:r w:rsidR="001A71AF">
          <w:rPr>
            <w:rFonts w:hint="eastAsia"/>
          </w:rPr>
          <w:t>_64</w:t>
        </w:r>
        <w:r w:rsidR="001A71AF" w:rsidRPr="0069274F">
          <w:t>-</w:t>
        </w:r>
        <w:r w:rsidR="001A71AF">
          <w:rPr>
            <w:rFonts w:hint="eastAsia"/>
          </w:rPr>
          <w:t>gtkwave</w:t>
        </w:r>
      </w:ins>
      <w:ins w:id="256" w:author="刘润瞻" w:date="2020-08-13T10:12:00Z">
        <w:r w:rsidR="00B37CE5">
          <w:rPr>
            <w:rFonts w:hint="eastAsia"/>
          </w:rPr>
          <w:t>和</w:t>
        </w:r>
      </w:ins>
      <w:ins w:id="257" w:author="刘润瞻" w:date="2020-08-13T10:13:00Z">
        <w:r w:rsidR="00B37CE5">
          <w:rPr>
            <w:rFonts w:hint="eastAsia"/>
          </w:rPr>
          <w:t>Verilog</w:t>
        </w:r>
        <w:r w:rsidR="00B37CE5">
          <w:rPr>
            <w:rFonts w:hint="eastAsia"/>
          </w:rPr>
          <w:t>编译器</w:t>
        </w:r>
        <w:r w:rsidR="00B37CE5">
          <w:rPr>
            <w:rFonts w:hint="eastAsia"/>
          </w:rPr>
          <w:t>iverilog/</w:t>
        </w:r>
      </w:ins>
      <w:ins w:id="258" w:author="刘润瞻" w:date="2020-08-13T10:14:00Z">
        <w:r w:rsidR="00B37CE5" w:rsidRPr="00B37CE5">
          <w:t>verilator</w:t>
        </w:r>
      </w:ins>
      <w:ins w:id="259" w:author="刘润瞻" w:date="2020-08-13T10:17:00Z">
        <w:r w:rsidR="00F266B1">
          <w:rPr>
            <w:rFonts w:hint="eastAsia"/>
          </w:rPr>
          <w:t>——</w:t>
        </w:r>
      </w:ins>
      <w:ins w:id="260" w:author="刘润瞻" w:date="2020-08-13T10:18:00Z">
        <w:r w:rsidR="00F266B1">
          <w:rPr>
            <w:rFonts w:hint="eastAsia"/>
          </w:rPr>
          <w:t>网址</w:t>
        </w:r>
        <w:r w:rsidR="00F266B1">
          <w:fldChar w:fldCharType="begin"/>
        </w:r>
        <w:r w:rsidR="00F266B1">
          <w:instrText xml:space="preserve"> HYPERLINK "</w:instrText>
        </w:r>
      </w:ins>
      <w:ins w:id="261" w:author="刘润瞻" w:date="2020-08-13T10:17:00Z">
        <w:r w:rsidR="00F266B1" w:rsidRPr="00F266B1">
          <w:rPr>
            <w:rPrChange w:id="262" w:author="刘润瞻" w:date="2020-08-13T10:18:00Z">
              <w:rPr>
                <w:rStyle w:val="a4"/>
              </w:rPr>
            </w:rPrChange>
          </w:rPr>
          <w:instrText>https://github.com/steveicarus/iverilog</w:instrText>
        </w:r>
        <w:r w:rsidR="00F266B1">
          <w:rPr>
            <w:rFonts w:hint="eastAsia"/>
          </w:rPr>
          <w:instrText xml:space="preserve"> </w:instrText>
        </w:r>
      </w:ins>
      <w:ins w:id="263" w:author="刘润瞻" w:date="2020-08-13T10:16:00Z">
        <w:r w:rsidR="00F266B1">
          <w:rPr>
            <w:rFonts w:hint="eastAsia"/>
          </w:rPr>
          <w:instrText>/</w:instrText>
        </w:r>
      </w:ins>
      <w:ins w:id="264" w:author="刘润瞻" w:date="2020-08-13T10:18:00Z">
        <w:r w:rsidR="00F266B1">
          <w:instrText xml:space="preserve">" </w:instrText>
        </w:r>
        <w:r w:rsidR="00F266B1">
          <w:fldChar w:fldCharType="separate"/>
        </w:r>
      </w:ins>
      <w:ins w:id="265" w:author="刘润瞻" w:date="2020-08-13T10:17:00Z">
        <w:r w:rsidR="00F266B1" w:rsidRPr="0043496F">
          <w:rPr>
            <w:rStyle w:val="a4"/>
          </w:rPr>
          <w:t>https://github.com/steveicarus/iverilog</w:t>
        </w:r>
        <w:r w:rsidR="00F266B1" w:rsidRPr="0043496F">
          <w:rPr>
            <w:rStyle w:val="a4"/>
            <w:rFonts w:hint="eastAsia"/>
          </w:rPr>
          <w:t xml:space="preserve"> </w:t>
        </w:r>
      </w:ins>
      <w:ins w:id="266" w:author="刘润瞻" w:date="2020-08-13T10:16:00Z">
        <w:r w:rsidR="00F266B1" w:rsidRPr="0043496F">
          <w:rPr>
            <w:rStyle w:val="a4"/>
            <w:rFonts w:hint="eastAsia"/>
          </w:rPr>
          <w:t>/</w:t>
        </w:r>
      </w:ins>
      <w:ins w:id="267" w:author="刘润瞻" w:date="2020-08-13T10:18:00Z">
        <w:r w:rsidR="00F266B1">
          <w:fldChar w:fldCharType="end"/>
        </w:r>
        <w:r w:rsidR="00F266B1">
          <w:rPr>
            <w:rFonts w:hint="eastAsia"/>
          </w:rPr>
          <w:t>软件</w:t>
        </w:r>
        <w:r w:rsidR="00F266B1">
          <w:rPr>
            <w:rFonts w:hint="eastAsia"/>
          </w:rPr>
          <w:t xml:space="preserve"> </w:t>
        </w:r>
      </w:ins>
      <w:ins w:id="268" w:author="刘润瞻" w:date="2020-08-13T10:15:00Z">
        <w:r w:rsidR="003351E6">
          <w:t>mingw-w64-</w:t>
        </w:r>
        <w:r w:rsidR="003351E6">
          <w:rPr>
            <w:rFonts w:hint="eastAsia"/>
          </w:rPr>
          <w:t>x</w:t>
        </w:r>
        <w:r w:rsidR="003351E6" w:rsidRPr="0069274F">
          <w:t>86</w:t>
        </w:r>
        <w:r w:rsidR="003351E6">
          <w:rPr>
            <w:rFonts w:hint="eastAsia"/>
          </w:rPr>
          <w:t>_64</w:t>
        </w:r>
        <w:r w:rsidR="003351E6" w:rsidRPr="0069274F">
          <w:t>-</w:t>
        </w:r>
        <w:r w:rsidR="00431D43" w:rsidRPr="00B37CE5">
          <w:t>verilator</w:t>
        </w:r>
      </w:ins>
      <w:ins w:id="269" w:author="刘润瞻" w:date="2020-08-13T10:14:00Z">
        <w:r w:rsidR="006A13AC">
          <w:rPr>
            <w:rFonts w:hint="eastAsia"/>
          </w:rPr>
          <w:t>，用于小模块的功能仿真</w:t>
        </w:r>
        <w:r w:rsidR="00333632">
          <w:rPr>
            <w:rFonts w:hint="eastAsia"/>
          </w:rPr>
          <w:t>，可参考网络教程</w:t>
        </w:r>
      </w:ins>
      <w:ins w:id="270" w:author="刘润瞻" w:date="2020-08-13T10:12:00Z">
        <w:r w:rsidR="00B37CE5">
          <w:rPr>
            <w:rFonts w:hint="eastAsia"/>
          </w:rPr>
          <w:t>）</w:t>
        </w:r>
      </w:ins>
      <w:ins w:id="271" w:author="刘润瞻" w:date="2020-08-13T10:04:00Z">
        <w:r w:rsidR="000F5697">
          <w:rPr>
            <w:rFonts w:hint="eastAsia"/>
          </w:rPr>
          <w:t>。</w:t>
        </w:r>
      </w:ins>
      <w:ins w:id="272" w:author="刘润瞻" w:date="2020-08-13T10:08:00Z">
        <w:r w:rsidR="007552F5">
          <w:rPr>
            <w:rFonts w:hint="eastAsia"/>
          </w:rPr>
          <w:t>按常规软件操作流程</w:t>
        </w:r>
      </w:ins>
      <w:ins w:id="273" w:author="刘润瞻" w:date="2020-08-13T10:05:00Z">
        <w:r w:rsidR="003B4876">
          <w:rPr>
            <w:rFonts w:hint="eastAsia"/>
          </w:rPr>
          <w:t>安装完成后</w:t>
        </w:r>
        <w:r w:rsidR="0069274F">
          <w:rPr>
            <w:rFonts w:hint="eastAsia"/>
          </w:rPr>
          <w:t>，</w:t>
        </w:r>
      </w:ins>
    </w:p>
    <w:p w:rsidR="00C05FEE" w:rsidRDefault="0069274F">
      <w:pPr>
        <w:pStyle w:val="a3"/>
        <w:numPr>
          <w:ilvl w:val="0"/>
          <w:numId w:val="5"/>
        </w:numPr>
        <w:rPr>
          <w:ins w:id="274" w:author="刘润瞻" w:date="2020-08-13T10:10:00Z"/>
        </w:rPr>
        <w:pPrChange w:id="275" w:author="刘润瞻" w:date="2020-08-13T10:10:00Z">
          <w:pPr>
            <w:ind w:firstLineChars="182" w:firstLine="437"/>
          </w:pPr>
        </w:pPrChange>
      </w:pPr>
      <w:ins w:id="276" w:author="刘润瞻" w:date="2020-08-13T10:05:00Z">
        <w:r>
          <w:rPr>
            <w:rFonts w:hint="eastAsia"/>
          </w:rPr>
          <w:t>打卡</w:t>
        </w:r>
        <w:r>
          <w:rPr>
            <w:rFonts w:hint="eastAsia"/>
          </w:rPr>
          <w:t>msys2</w:t>
        </w:r>
        <w:r>
          <w:rPr>
            <w:rFonts w:hint="eastAsia"/>
          </w:rPr>
          <w:t>软件，执行</w:t>
        </w:r>
        <w:r>
          <w:rPr>
            <w:rFonts w:hint="eastAsia"/>
          </w:rPr>
          <w:t xml:space="preserve">pacman </w:t>
        </w:r>
      </w:ins>
      <w:ins w:id="277" w:author="刘润瞻" w:date="2020-08-13T10:06:00Z">
        <w:r>
          <w:t>–</w:t>
        </w:r>
      </w:ins>
      <w:ins w:id="278" w:author="刘润瞻" w:date="2020-08-13T10:05:00Z">
        <w:r>
          <w:rPr>
            <w:rFonts w:hint="eastAsia"/>
          </w:rPr>
          <w:t>Syyuu</w:t>
        </w:r>
      </w:ins>
      <w:ins w:id="279" w:author="刘润瞻" w:date="2020-08-13T10:07:00Z">
        <w:r>
          <w:rPr>
            <w:rFonts w:hint="eastAsia"/>
          </w:rPr>
          <w:t>更新软件</w:t>
        </w:r>
      </w:ins>
      <w:ins w:id="280" w:author="刘润瞻" w:date="2020-08-13T10:06:00Z">
        <w:r>
          <w:rPr>
            <w:rFonts w:hint="eastAsia"/>
          </w:rPr>
          <w:t>（如有确认，输入</w:t>
        </w:r>
        <w:r>
          <w:rPr>
            <w:rFonts w:hint="eastAsia"/>
          </w:rPr>
          <w:t>y</w:t>
        </w:r>
        <w:r>
          <w:rPr>
            <w:rFonts w:hint="eastAsia"/>
          </w:rPr>
          <w:t>）</w:t>
        </w:r>
      </w:ins>
      <w:ins w:id="281" w:author="刘润瞻" w:date="2020-08-13T10:10:00Z">
        <w:r w:rsidR="00C05FEE">
          <w:rPr>
            <w:rFonts w:hint="eastAsia"/>
          </w:rPr>
          <w:t>；</w:t>
        </w:r>
      </w:ins>
    </w:p>
    <w:p w:rsidR="00A751FD" w:rsidRDefault="0069274F">
      <w:pPr>
        <w:pStyle w:val="a3"/>
        <w:numPr>
          <w:ilvl w:val="0"/>
          <w:numId w:val="5"/>
        </w:numPr>
        <w:rPr>
          <w:ins w:id="282" w:author="刘润瞻" w:date="2020-08-13T10:10:00Z"/>
        </w:rPr>
        <w:pPrChange w:id="283" w:author="刘润瞻" w:date="2020-08-13T10:10:00Z">
          <w:pPr>
            <w:ind w:firstLineChars="182" w:firstLine="437"/>
          </w:pPr>
        </w:pPrChange>
      </w:pPr>
      <w:ins w:id="284" w:author="刘润瞻" w:date="2020-08-13T10:07:00Z">
        <w:r>
          <w:rPr>
            <w:rFonts w:hint="eastAsia"/>
          </w:rPr>
          <w:t>更新完成后关闭软件并重新打开，执行</w:t>
        </w:r>
        <w:r>
          <w:rPr>
            <w:rFonts w:hint="eastAsia"/>
          </w:rPr>
          <w:t xml:space="preserve">pacman </w:t>
        </w:r>
        <w:r>
          <w:t>–</w:t>
        </w:r>
        <w:r>
          <w:rPr>
            <w:rFonts w:hint="eastAsia"/>
          </w:rPr>
          <w:t>S</w:t>
        </w:r>
      </w:ins>
      <w:ins w:id="285" w:author="刘润瞻" w:date="2020-08-13T15:37:00Z">
        <w:r w:rsidR="003F04AB">
          <w:rPr>
            <w:rFonts w:hint="eastAsia"/>
          </w:rPr>
          <w:t xml:space="preserve"> </w:t>
        </w:r>
        <w:r w:rsidR="003F04AB" w:rsidRPr="003F04AB">
          <w:t>base-devel</w:t>
        </w:r>
        <w:r w:rsidR="003F04AB">
          <w:rPr>
            <w:rFonts w:hint="eastAsia"/>
          </w:rPr>
          <w:t xml:space="preserve"> </w:t>
        </w:r>
        <w:r w:rsidR="003F04AB" w:rsidRPr="003F04AB">
          <w:t>base</w:t>
        </w:r>
      </w:ins>
      <w:ins w:id="286" w:author="刘润瞻" w:date="2020-08-13T10:07:00Z">
        <w:r>
          <w:rPr>
            <w:rFonts w:hint="eastAsia"/>
          </w:rPr>
          <w:t xml:space="preserve"> perl python </w:t>
        </w:r>
      </w:ins>
      <w:ins w:id="287" w:author="刘润瞻" w:date="2020-08-13T15:34:00Z">
        <w:r w:rsidR="00BA4D10" w:rsidRPr="00BA4D10">
          <w:t>python-pip</w:t>
        </w:r>
      </w:ins>
      <w:ins w:id="288" w:author="刘润瞻" w:date="2020-08-13T15:38:00Z">
        <w:r w:rsidR="000D756E">
          <w:rPr>
            <w:rFonts w:hint="eastAsia"/>
          </w:rPr>
          <w:t xml:space="preserve"> </w:t>
        </w:r>
        <w:r w:rsidR="000D756E" w:rsidRPr="000D756E">
          <w:t>msys2-devel</w:t>
        </w:r>
      </w:ins>
      <w:ins w:id="289" w:author="刘润瞻" w:date="2020-08-13T15:34:00Z">
        <w:r w:rsidR="00BA4D10">
          <w:rPr>
            <w:rFonts w:hint="eastAsia"/>
          </w:rPr>
          <w:t xml:space="preserve"> </w:t>
        </w:r>
      </w:ins>
      <w:ins w:id="290" w:author="刘润瞻" w:date="2020-08-13T15:37:00Z">
        <w:r w:rsidR="00346779">
          <w:t>mingw-w64-</w:t>
        </w:r>
        <w:r w:rsidR="00346779">
          <w:rPr>
            <w:rFonts w:hint="eastAsia"/>
          </w:rPr>
          <w:t>x</w:t>
        </w:r>
        <w:r w:rsidR="00346779" w:rsidRPr="0069274F">
          <w:t>86</w:t>
        </w:r>
        <w:r w:rsidR="00346779">
          <w:rPr>
            <w:rFonts w:hint="eastAsia"/>
          </w:rPr>
          <w:t>_64</w:t>
        </w:r>
        <w:r w:rsidR="00346779" w:rsidRPr="00346779">
          <w:t xml:space="preserve">-toolchain </w:t>
        </w:r>
      </w:ins>
      <w:ins w:id="291" w:author="刘润瞻" w:date="2020-08-13T10:08:00Z">
        <w:r>
          <w:t>mingw-w64-</w:t>
        </w:r>
        <w:r>
          <w:rPr>
            <w:rFonts w:hint="eastAsia"/>
          </w:rPr>
          <w:t>x</w:t>
        </w:r>
        <w:r w:rsidRPr="0069274F">
          <w:t>86</w:t>
        </w:r>
        <w:r>
          <w:rPr>
            <w:rFonts w:hint="eastAsia"/>
          </w:rPr>
          <w:t>_64</w:t>
        </w:r>
        <w:r w:rsidRPr="0069274F">
          <w:t>-perl</w:t>
        </w:r>
        <w:r>
          <w:rPr>
            <w:rFonts w:hint="eastAsia"/>
          </w:rPr>
          <w:t xml:space="preserve"> </w:t>
        </w:r>
        <w:r>
          <w:t>mingw-w64-</w:t>
        </w:r>
        <w:r>
          <w:rPr>
            <w:rFonts w:hint="eastAsia"/>
          </w:rPr>
          <w:t>x</w:t>
        </w:r>
        <w:r w:rsidRPr="0069274F">
          <w:t>86</w:t>
        </w:r>
        <w:r>
          <w:rPr>
            <w:rFonts w:hint="eastAsia"/>
          </w:rPr>
          <w:t>_64</w:t>
        </w:r>
        <w:r>
          <w:t>-python</w:t>
        </w:r>
      </w:ins>
      <w:ins w:id="292" w:author="刘润瞻" w:date="2020-08-13T15:45:00Z">
        <w:r w:rsidR="00E4473E">
          <w:rPr>
            <w:rFonts w:hint="eastAsia"/>
          </w:rPr>
          <w:t xml:space="preserve"> </w:t>
        </w:r>
        <w:r w:rsidR="00E4473E">
          <w:t>mingw-w64-</w:t>
        </w:r>
        <w:r w:rsidR="00E4473E">
          <w:rPr>
            <w:rFonts w:hint="eastAsia"/>
          </w:rPr>
          <w:t>x</w:t>
        </w:r>
        <w:r w:rsidR="00E4473E" w:rsidRPr="0069274F">
          <w:t>86</w:t>
        </w:r>
        <w:r w:rsidR="00E4473E">
          <w:rPr>
            <w:rFonts w:hint="eastAsia"/>
          </w:rPr>
          <w:t>_64</w:t>
        </w:r>
        <w:r w:rsidR="00E4473E">
          <w:t>-python</w:t>
        </w:r>
        <w:r w:rsidR="00E4473E">
          <w:rPr>
            <w:rFonts w:hint="eastAsia"/>
          </w:rPr>
          <w:t>-pip</w:t>
        </w:r>
      </w:ins>
      <w:ins w:id="293" w:author="刘润瞻" w:date="2020-08-13T10:09:00Z">
        <w:r w:rsidR="008F2CBE">
          <w:rPr>
            <w:rFonts w:hint="eastAsia"/>
          </w:rPr>
          <w:t>（如有确认，输入</w:t>
        </w:r>
        <w:r w:rsidR="008F2CBE">
          <w:rPr>
            <w:rFonts w:hint="eastAsia"/>
          </w:rPr>
          <w:t>y</w:t>
        </w:r>
        <w:r w:rsidR="008F2CBE">
          <w:rPr>
            <w:rFonts w:hint="eastAsia"/>
          </w:rPr>
          <w:t>）</w:t>
        </w:r>
      </w:ins>
      <w:ins w:id="294" w:author="刘润瞻" w:date="2020-08-13T10:11:00Z">
        <w:r w:rsidR="00B40151">
          <w:rPr>
            <w:rFonts w:hint="eastAsia"/>
          </w:rPr>
          <w:t>；</w:t>
        </w:r>
      </w:ins>
    </w:p>
    <w:p w:rsidR="006B5058" w:rsidRDefault="006B5058">
      <w:pPr>
        <w:pStyle w:val="a3"/>
        <w:numPr>
          <w:ilvl w:val="0"/>
          <w:numId w:val="5"/>
        </w:numPr>
        <w:rPr>
          <w:ins w:id="295" w:author="刘润瞻" w:date="2020-08-13T10:10:00Z"/>
        </w:rPr>
        <w:pPrChange w:id="296" w:author="刘润瞻" w:date="2020-08-13T10:10:00Z">
          <w:pPr>
            <w:ind w:firstLineChars="182" w:firstLine="437"/>
          </w:pPr>
        </w:pPrChange>
      </w:pPr>
      <w:ins w:id="297" w:author="刘润瞻" w:date="2020-08-13T10:10:00Z">
        <w:r>
          <w:rPr>
            <w:rFonts w:hint="eastAsia"/>
          </w:rPr>
          <w:t>更新完成后，可根据</w:t>
        </w:r>
        <w:r>
          <w:rPr>
            <w:rFonts w:hint="eastAsia"/>
          </w:rPr>
          <w:t>windows</w:t>
        </w:r>
      </w:ins>
      <w:ins w:id="298" w:author="刘润瞻" w:date="2020-08-13T10:11:00Z">
        <w:r>
          <w:rPr>
            <w:rFonts w:hint="eastAsia"/>
          </w:rPr>
          <w:t>的命令行</w:t>
        </w:r>
        <w:r>
          <w:rPr>
            <w:rFonts w:hint="eastAsia"/>
          </w:rPr>
          <w:t>cmd</w:t>
        </w:r>
        <w:r>
          <w:rPr>
            <w:rFonts w:hint="eastAsia"/>
          </w:rPr>
          <w:t>操作，</w:t>
        </w:r>
      </w:ins>
      <w:ins w:id="299" w:author="刘润瞻" w:date="2020-08-13T15:33:00Z">
        <w:r w:rsidR="009D79E6">
          <w:rPr>
            <w:rFonts w:hint="eastAsia"/>
          </w:rPr>
          <w:t>在</w:t>
        </w:r>
        <w:r w:rsidR="009D79E6">
          <w:rPr>
            <w:rFonts w:hint="eastAsia"/>
          </w:rPr>
          <w:t>MSYS2</w:t>
        </w:r>
        <w:r w:rsidR="009D79E6">
          <w:rPr>
            <w:rFonts w:hint="eastAsia"/>
          </w:rPr>
          <w:t>中</w:t>
        </w:r>
      </w:ins>
      <w:ins w:id="300" w:author="刘润瞻" w:date="2020-08-13T10:11:00Z">
        <w:r>
          <w:rPr>
            <w:rFonts w:hint="eastAsia"/>
          </w:rPr>
          <w:t>确认</w:t>
        </w:r>
        <w:r>
          <w:rPr>
            <w:rFonts w:hint="eastAsia"/>
          </w:rPr>
          <w:t>Perl</w:t>
        </w:r>
        <w:r>
          <w:rPr>
            <w:rFonts w:hint="eastAsia"/>
          </w:rPr>
          <w:t>和</w:t>
        </w:r>
        <w:r>
          <w:rPr>
            <w:rFonts w:hint="eastAsia"/>
          </w:rPr>
          <w:t>Python</w:t>
        </w:r>
        <w:r>
          <w:rPr>
            <w:rFonts w:hint="eastAsia"/>
          </w:rPr>
          <w:t>的成功安装</w:t>
        </w:r>
      </w:ins>
    </w:p>
    <w:p w:rsidR="002507A5" w:rsidRDefault="00547D56">
      <w:pPr>
        <w:rPr>
          <w:ins w:id="301" w:author="刘润瞻" w:date="2020-08-13T10:02:00Z"/>
        </w:rPr>
        <w:pPrChange w:id="302" w:author="刘润瞻" w:date="2020-08-13T10:10:00Z">
          <w:pPr>
            <w:ind w:firstLineChars="182" w:firstLine="437"/>
          </w:pPr>
        </w:pPrChange>
      </w:pPr>
      <w:ins w:id="303" w:author="刘润瞻" w:date="2020-08-13T10:09:00Z">
        <w:r>
          <w:rPr>
            <w:rFonts w:hint="eastAsia"/>
          </w:rPr>
          <w:t>MSYS2</w:t>
        </w:r>
      </w:ins>
      <w:ins w:id="304" w:author="刘润瞻" w:date="2020-08-13T10:04:00Z">
        <w:r w:rsidR="000F5697">
          <w:rPr>
            <w:rFonts w:hint="eastAsia"/>
          </w:rPr>
          <w:t>软件的</w:t>
        </w:r>
      </w:ins>
      <w:ins w:id="305" w:author="刘润瞻" w:date="2020-08-13T10:02:00Z">
        <w:r w:rsidR="0024037D">
          <w:rPr>
            <w:rFonts w:hint="eastAsia"/>
          </w:rPr>
          <w:t>下载地址为：</w:t>
        </w:r>
      </w:ins>
    </w:p>
    <w:p w:rsidR="00C053DA" w:rsidRPr="0024037D" w:rsidRDefault="00C053DA" w:rsidP="00A27AD7">
      <w:pPr>
        <w:ind w:firstLineChars="182" w:firstLine="437"/>
      </w:pPr>
      <w:ins w:id="306" w:author="刘润瞻" w:date="2020-08-13T10:02:00Z">
        <w:r>
          <w:fldChar w:fldCharType="begin"/>
        </w:r>
        <w:r>
          <w:instrText xml:space="preserve"> HYPERLINK "</w:instrText>
        </w:r>
        <w:r w:rsidRPr="0024037D">
          <w:instrText>https://repo.msys2.org/distrib/x86_64/msys2-x86_64-20200720.exe</w:instrText>
        </w:r>
        <w:r>
          <w:instrText xml:space="preserve">" </w:instrText>
        </w:r>
        <w:r>
          <w:fldChar w:fldCharType="separate"/>
        </w:r>
        <w:r w:rsidRPr="0043496F">
          <w:rPr>
            <w:rStyle w:val="a4"/>
          </w:rPr>
          <w:t>https://repo.msys2.org/distrib/x86_64/msys2-x86_64-20200720.exe</w:t>
        </w:r>
        <w:r>
          <w:fldChar w:fldCharType="end"/>
        </w:r>
      </w:ins>
    </w:p>
    <w:p w:rsidR="00901B1A" w:rsidRDefault="00901B1A">
      <w:pPr>
        <w:ind w:firstLine="480"/>
      </w:pPr>
      <w:del w:id="307" w:author="刘润瞻" w:date="2020-08-18T15:50:00Z">
        <w:r w:rsidDel="00D07933">
          <w:rPr>
            <w:rFonts w:hint="eastAsia"/>
          </w:rPr>
          <w:tab/>
        </w:r>
      </w:del>
      <w:r w:rsidR="000B6D7C">
        <w:rPr>
          <w:rFonts w:hint="eastAsia"/>
        </w:rPr>
        <w:t>推荐直接安装</w:t>
      </w:r>
      <w:r w:rsidR="000C210A">
        <w:rPr>
          <w:rFonts w:hint="eastAsia"/>
        </w:rPr>
        <w:t>，如有添加环境变量的，可勾选。</w:t>
      </w:r>
    </w:p>
    <w:p w:rsidR="000C210A" w:rsidRDefault="000C210A">
      <w:pPr>
        <w:ind w:firstLine="480"/>
      </w:pPr>
      <w:del w:id="308" w:author="刘润瞻" w:date="2020-08-18T15:50:00Z">
        <w:r w:rsidDel="00D07933">
          <w:rPr>
            <w:rFonts w:hint="eastAsia"/>
          </w:rPr>
          <w:lastRenderedPageBreak/>
          <w:tab/>
        </w:r>
      </w:del>
      <w:r>
        <w:rPr>
          <w:rFonts w:hint="eastAsia"/>
        </w:rPr>
        <w:t>安装成功的标志：</w:t>
      </w:r>
    </w:p>
    <w:p w:rsidR="000C210A" w:rsidRPr="000C210A" w:rsidRDefault="000C210A">
      <w:pPr>
        <w:ind w:firstLine="480"/>
      </w:pPr>
      <w:del w:id="309" w:author="刘润瞻" w:date="2020-08-18T15:50:00Z">
        <w:r w:rsidDel="00D07933">
          <w:rPr>
            <w:rFonts w:hint="eastAsia"/>
          </w:rPr>
          <w:tab/>
        </w:r>
      </w:del>
      <w:r>
        <w:t>W</w:t>
      </w:r>
      <w:r>
        <w:rPr>
          <w:rFonts w:hint="eastAsia"/>
        </w:rPr>
        <w:t>in7</w:t>
      </w:r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命令行，</w:t>
      </w:r>
      <w:r>
        <w:rPr>
          <w:rFonts w:hint="eastAsia"/>
        </w:rPr>
        <w:t>Win10</w:t>
      </w:r>
      <w:r>
        <w:rPr>
          <w:rFonts w:hint="eastAsia"/>
        </w:rPr>
        <w:t>打开</w:t>
      </w:r>
      <w:r>
        <w:rPr>
          <w:rFonts w:hint="eastAsia"/>
        </w:rPr>
        <w:t>Powershell</w:t>
      </w:r>
      <w:r>
        <w:rPr>
          <w:rFonts w:hint="eastAsia"/>
        </w:rPr>
        <w:t>，运行</w:t>
      </w:r>
      <w:r>
        <w:rPr>
          <w:rFonts w:hint="eastAsia"/>
        </w:rPr>
        <w:t xml:space="preserve">python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和</w:t>
      </w:r>
      <w:r>
        <w:rPr>
          <w:rFonts w:hint="eastAsia"/>
        </w:rPr>
        <w:t xml:space="preserve">perl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，给出软件的版本信息。</w:t>
      </w:r>
    </w:p>
    <w:p w:rsidR="00A908A5" w:rsidRDefault="007436AD">
      <w:pPr>
        <w:ind w:firstLine="480"/>
      </w:pPr>
      <w:del w:id="310" w:author="刘润瞻" w:date="2020-08-18T15:50:00Z">
        <w:r w:rsidDel="00D07933">
          <w:rPr>
            <w:rFonts w:hint="eastAsia"/>
          </w:rPr>
          <w:tab/>
        </w:r>
      </w:del>
      <w:r w:rsidR="00286D76">
        <w:t>P</w:t>
      </w:r>
      <w:r w:rsidR="00286D76">
        <w:rPr>
          <w:rFonts w:hint="eastAsia"/>
        </w:rPr>
        <w:t>ython</w:t>
      </w:r>
      <w:r w:rsidR="00286D76">
        <w:rPr>
          <w:rFonts w:hint="eastAsia"/>
        </w:rPr>
        <w:t>可以通过运行</w:t>
      </w:r>
      <w:r w:rsidR="00286D76">
        <w:rPr>
          <w:rFonts w:hint="eastAsia"/>
        </w:rPr>
        <w:t>python</w:t>
      </w:r>
      <w:r w:rsidR="00286D76">
        <w:rPr>
          <w:rFonts w:hint="eastAsia"/>
        </w:rPr>
        <w:t>程序进入交互式命令行界面</w:t>
      </w:r>
      <w:r w:rsidR="00BA7A8D">
        <w:rPr>
          <w:rFonts w:hint="eastAsia"/>
        </w:rPr>
        <w:t>，</w:t>
      </w:r>
      <w:r w:rsidR="00846B31">
        <w:rPr>
          <w:rFonts w:hint="eastAsia"/>
        </w:rPr>
        <w:t>直接运行代码，</w:t>
      </w:r>
      <w:r w:rsidR="00BA7A8D">
        <w:rPr>
          <w:rFonts w:hint="eastAsia"/>
        </w:rPr>
        <w:t>如下所示：</w:t>
      </w:r>
    </w:p>
    <w:p w:rsidR="00286D76" w:rsidRDefault="00286D76">
      <w:pPr>
        <w:ind w:firstLine="480"/>
      </w:pPr>
      <w:del w:id="311" w:author="刘润瞻" w:date="2020-08-18T15:50:00Z">
        <w:r w:rsidDel="00D07933">
          <w:rPr>
            <w:rFonts w:hint="eastAsia"/>
          </w:rPr>
          <w:tab/>
        </w:r>
      </w:del>
      <w:r>
        <w:rPr>
          <w:rFonts w:hint="eastAsia"/>
        </w:rPr>
        <w:t>*****python3.8*****</w:t>
      </w:r>
    </w:p>
    <w:p w:rsidR="00286D76" w:rsidRDefault="00286D76">
      <w:pPr>
        <w:ind w:firstLine="480"/>
      </w:pPr>
      <w:r>
        <w:rPr>
          <w:rFonts w:hint="eastAsia"/>
        </w:rPr>
        <w:t xml:space="preserve">&gt;&gt;&gt; </w:t>
      </w:r>
      <w:r w:rsidR="00BA7A8D">
        <w:rPr>
          <w:rFonts w:hint="eastAsia"/>
        </w:rPr>
        <w:t>a = 0</w:t>
      </w:r>
    </w:p>
    <w:p w:rsidR="00BA7A8D" w:rsidRDefault="00BA7A8D">
      <w:pPr>
        <w:ind w:firstLine="480"/>
      </w:pPr>
      <w:r>
        <w:rPr>
          <w:rFonts w:hint="eastAsia"/>
        </w:rPr>
        <w:t>0</w:t>
      </w:r>
    </w:p>
    <w:p w:rsidR="00BA7A8D" w:rsidRDefault="006B1A3A">
      <w:pPr>
        <w:ind w:firstLine="480"/>
      </w:pPr>
      <w:r>
        <w:rPr>
          <w:rFonts w:hint="eastAsia"/>
        </w:rPr>
        <w:t>Python</w:t>
      </w:r>
      <w:r>
        <w:rPr>
          <w:rFonts w:hint="eastAsia"/>
        </w:rPr>
        <w:t>也可以通过编写脚本运行程序，但</w:t>
      </w:r>
      <w:r>
        <w:rPr>
          <w:rFonts w:hint="eastAsia"/>
        </w:rPr>
        <w:t>Perl</w:t>
      </w:r>
      <w:r w:rsidR="009F44DE">
        <w:rPr>
          <w:rFonts w:hint="eastAsia"/>
        </w:rPr>
        <w:t>一般只支持</w:t>
      </w:r>
      <w:ins w:id="312" w:author="刘润瞻" w:date="2020-08-13T15:51:00Z">
        <w:r w:rsidR="00111CC9">
          <w:rPr>
            <w:rFonts w:hint="eastAsia"/>
          </w:rPr>
          <w:t>通过脚本运行程序</w:t>
        </w:r>
      </w:ins>
      <w:del w:id="313" w:author="刘润瞻" w:date="2020-08-13T15:51:00Z">
        <w:r w:rsidDel="00111CC9">
          <w:rPr>
            <w:rFonts w:hint="eastAsia"/>
          </w:rPr>
          <w:delText>后者</w:delText>
        </w:r>
      </w:del>
      <w:r>
        <w:rPr>
          <w:rFonts w:hint="eastAsia"/>
        </w:rPr>
        <w:t>。</w:t>
      </w:r>
      <w:r w:rsidR="00070FCE">
        <w:rPr>
          <w:rFonts w:hint="eastAsia"/>
        </w:rPr>
        <w:t>这里推荐使用脚本执行程序，便于保存和调试代码。</w:t>
      </w:r>
      <w:ins w:id="314" w:author="刘润瞻" w:date="2020-08-13T15:51:00Z">
        <w:r w:rsidR="00AE4A6A">
          <w:t>W</w:t>
        </w:r>
        <w:r w:rsidR="00AE4A6A">
          <w:rPr>
            <w:rFonts w:hint="eastAsia"/>
          </w:rPr>
          <w:t>indows</w:t>
        </w:r>
        <w:r w:rsidR="00AE4A6A">
          <w:rPr>
            <w:rFonts w:hint="eastAsia"/>
          </w:rPr>
          <w:t>平台</w:t>
        </w:r>
      </w:ins>
      <w:r w:rsidR="00081D5E">
        <w:rPr>
          <w:rFonts w:hint="eastAsia"/>
        </w:rPr>
        <w:t>推荐使用</w:t>
      </w:r>
      <w:r w:rsidR="00081D5E">
        <w:rPr>
          <w:rFonts w:hint="eastAsia"/>
        </w:rPr>
        <w:t>VS Code</w:t>
      </w:r>
      <w:r w:rsidR="00081D5E">
        <w:rPr>
          <w:rFonts w:hint="eastAsia"/>
        </w:rPr>
        <w:t>作为脚本编辑器。</w:t>
      </w:r>
    </w:p>
    <w:p w:rsidR="00873633" w:rsidRDefault="00FC0289">
      <w:pPr>
        <w:pStyle w:val="3"/>
        <w:numPr>
          <w:ilvl w:val="1"/>
          <w:numId w:val="6"/>
        </w:numPr>
        <w:pPrChange w:id="315" w:author="刘润瞻" w:date="2020-08-20T19:51:00Z">
          <w:pPr/>
        </w:pPrChange>
      </w:pPr>
      <w:del w:id="316" w:author="刘润瞻" w:date="2020-08-18T15:27:00Z">
        <w:r w:rsidDel="00397FFD">
          <w:rPr>
            <w:rFonts w:hint="eastAsia"/>
          </w:rPr>
          <w:delText xml:space="preserve">3.2 </w:delText>
        </w:r>
      </w:del>
      <w:del w:id="317" w:author="刘润瞻" w:date="2020-08-18T15:46:00Z">
        <w:r w:rsidDel="00525BE0">
          <w:rPr>
            <w:rFonts w:hint="eastAsia"/>
          </w:rPr>
          <w:delText>linux</w:delText>
        </w:r>
      </w:del>
      <w:bookmarkStart w:id="318" w:name="_Toc51602797"/>
      <w:bookmarkStart w:id="319" w:name="_Toc51602828"/>
      <w:bookmarkStart w:id="320" w:name="_Toc51608745"/>
      <w:ins w:id="321" w:author="刘润瞻" w:date="2020-08-18T15:46:00Z">
        <w:r w:rsidR="00473A72">
          <w:rPr>
            <w:rFonts w:hint="eastAsia"/>
          </w:rPr>
          <w:t>L</w:t>
        </w:r>
        <w:r w:rsidR="00525BE0">
          <w:rPr>
            <w:rFonts w:hint="eastAsia"/>
          </w:rPr>
          <w:t>inux</w:t>
        </w:r>
      </w:ins>
      <w:r>
        <w:rPr>
          <w:rFonts w:hint="eastAsia"/>
        </w:rPr>
        <w:t>安装</w:t>
      </w:r>
      <w:r w:rsidR="008A7656">
        <w:rPr>
          <w:rFonts w:hint="eastAsia"/>
        </w:rPr>
        <w:t>和运行</w:t>
      </w:r>
      <w:bookmarkEnd w:id="318"/>
      <w:bookmarkEnd w:id="319"/>
      <w:bookmarkEnd w:id="320"/>
    </w:p>
    <w:p w:rsidR="00FC0289" w:rsidRDefault="00FC0289">
      <w:pPr>
        <w:ind w:firstLine="480"/>
      </w:pPr>
      <w:del w:id="322" w:author="刘润瞻" w:date="2020-08-18T15:49:00Z">
        <w:r w:rsidDel="00C02347">
          <w:rPr>
            <w:rFonts w:hint="eastAsia"/>
          </w:rPr>
          <w:tab/>
        </w:r>
      </w:del>
      <w:r w:rsidR="008A7656">
        <w:rPr>
          <w:rFonts w:hint="eastAsia"/>
        </w:rPr>
        <w:t>所有</w:t>
      </w:r>
      <w:ins w:id="323" w:author="刘润瞻" w:date="2020-08-18T15:46:00Z">
        <w:r w:rsidR="00473A72">
          <w:rPr>
            <w:rFonts w:hint="eastAsia"/>
          </w:rPr>
          <w:t>L</w:t>
        </w:r>
      </w:ins>
      <w:del w:id="324" w:author="刘润瞻" w:date="2020-08-18T15:46:00Z">
        <w:r w:rsidR="008A7656" w:rsidDel="00473A72">
          <w:rPr>
            <w:rFonts w:hint="eastAsia"/>
          </w:rPr>
          <w:delText>l</w:delText>
        </w:r>
      </w:del>
      <w:r w:rsidR="008A7656">
        <w:rPr>
          <w:rFonts w:hint="eastAsia"/>
        </w:rPr>
        <w:t>inux</w:t>
      </w:r>
      <w:r w:rsidR="008A7656">
        <w:rPr>
          <w:rFonts w:hint="eastAsia"/>
        </w:rPr>
        <w:t>的发行版均默认安装</w:t>
      </w:r>
      <w:r w:rsidR="008A7656">
        <w:rPr>
          <w:rFonts w:hint="eastAsia"/>
        </w:rPr>
        <w:t>Python3</w:t>
      </w:r>
      <w:del w:id="325" w:author="刘润瞻" w:date="2020-08-18T15:46:00Z">
        <w:r w:rsidR="008A7656" w:rsidDel="00A42B1F">
          <w:rPr>
            <w:rFonts w:hint="eastAsia"/>
          </w:rPr>
          <w:delText>.0</w:delText>
        </w:r>
      </w:del>
      <w:r w:rsidR="008A7656">
        <w:rPr>
          <w:rFonts w:hint="eastAsia"/>
        </w:rPr>
        <w:t>和</w:t>
      </w:r>
      <w:r w:rsidR="008A7656">
        <w:rPr>
          <w:rFonts w:hint="eastAsia"/>
        </w:rPr>
        <w:t>Perl</w:t>
      </w:r>
      <w:r w:rsidR="008A7656">
        <w:rPr>
          <w:rFonts w:hint="eastAsia"/>
        </w:rPr>
        <w:t>，只是安装的版本不同。</w:t>
      </w:r>
      <w:r w:rsidR="000F347B">
        <w:rPr>
          <w:rFonts w:hint="eastAsia"/>
        </w:rPr>
        <w:t>可自行安装不同版本，但初期不建议，无需浪费时间于此。</w:t>
      </w:r>
      <w:r w:rsidR="00A47CD3">
        <w:rPr>
          <w:rFonts w:hint="eastAsia"/>
        </w:rPr>
        <w:t>可通过打开新的终端</w:t>
      </w:r>
      <w:r w:rsidR="00A47CD3">
        <w:rPr>
          <w:rFonts w:hint="eastAsia"/>
        </w:rPr>
        <w:t>terminal</w:t>
      </w:r>
      <w:r w:rsidR="000F347B">
        <w:rPr>
          <w:rFonts w:hint="eastAsia"/>
        </w:rPr>
        <w:t>运行</w:t>
      </w:r>
      <w:r w:rsidR="000F347B">
        <w:rPr>
          <w:rFonts w:hint="eastAsia"/>
        </w:rPr>
        <w:t>Perl</w:t>
      </w:r>
      <w:r w:rsidR="000F347B">
        <w:rPr>
          <w:rFonts w:hint="eastAsia"/>
        </w:rPr>
        <w:t>和</w:t>
      </w:r>
      <w:r w:rsidR="000F347B">
        <w:rPr>
          <w:rFonts w:hint="eastAsia"/>
        </w:rPr>
        <w:t>Python</w:t>
      </w:r>
      <w:r w:rsidR="00A47CD3">
        <w:rPr>
          <w:rFonts w:hint="eastAsia"/>
        </w:rPr>
        <w:t>程序。</w:t>
      </w:r>
    </w:p>
    <w:p w:rsidR="005F55F6" w:rsidRDefault="005F55F6">
      <w:pPr>
        <w:pStyle w:val="3"/>
        <w:numPr>
          <w:ilvl w:val="1"/>
          <w:numId w:val="6"/>
        </w:numPr>
        <w:pPrChange w:id="326" w:author="刘润瞻" w:date="2020-08-20T19:51:00Z">
          <w:pPr/>
        </w:pPrChange>
      </w:pPr>
      <w:del w:id="327" w:author="刘润瞻" w:date="2020-08-18T15:27:00Z">
        <w:r w:rsidDel="00397FFD">
          <w:rPr>
            <w:rFonts w:hint="eastAsia"/>
          </w:rPr>
          <w:delText xml:space="preserve">3.3 </w:delText>
        </w:r>
      </w:del>
      <w:bookmarkStart w:id="328" w:name="_Toc51602798"/>
      <w:bookmarkStart w:id="329" w:name="_Toc51602829"/>
      <w:bookmarkStart w:id="330" w:name="_Toc51608746"/>
      <w:r>
        <w:rPr>
          <w:rFonts w:hint="eastAsia"/>
        </w:rPr>
        <w:t>Shebang</w:t>
      </w:r>
      <w:bookmarkEnd w:id="328"/>
      <w:bookmarkEnd w:id="329"/>
      <w:bookmarkEnd w:id="330"/>
    </w:p>
    <w:p w:rsidR="005F55F6" w:rsidRDefault="005F55F6">
      <w:pPr>
        <w:ind w:firstLine="480"/>
      </w:pPr>
      <w:del w:id="331" w:author="刘润瞻" w:date="2020-08-18T15:49:00Z">
        <w:r w:rsidDel="00C02347">
          <w:rPr>
            <w:rFonts w:hint="eastAsia"/>
          </w:rPr>
          <w:tab/>
        </w:r>
      </w:del>
      <w:r w:rsidR="00FD3FE8">
        <w:rPr>
          <w:rFonts w:hint="eastAsia"/>
        </w:rPr>
        <w:t>Shebang</w:t>
      </w:r>
      <w:r w:rsidR="00FD3FE8">
        <w:rPr>
          <w:rFonts w:hint="eastAsia"/>
        </w:rPr>
        <w:t>是脚本语言的一个特色，放于程序首句，用于指定执行当前脚本的编译器和版本。</w:t>
      </w:r>
      <w:r w:rsidR="004E037F">
        <w:rPr>
          <w:rFonts w:hint="eastAsia"/>
        </w:rPr>
        <w:t>Windows</w:t>
      </w:r>
      <w:r w:rsidR="004E037F">
        <w:rPr>
          <w:rFonts w:hint="eastAsia"/>
        </w:rPr>
        <w:t>和</w:t>
      </w:r>
      <w:r w:rsidR="004E037F">
        <w:rPr>
          <w:rFonts w:hint="eastAsia"/>
        </w:rPr>
        <w:t>Linux</w:t>
      </w:r>
      <w:r w:rsidR="004E037F">
        <w:rPr>
          <w:rFonts w:hint="eastAsia"/>
        </w:rPr>
        <w:t>下均可使用，便于在环境变量配置无误时，直接运行脚本</w:t>
      </w:r>
      <w:r w:rsidR="00C5503B">
        <w:rPr>
          <w:rFonts w:hint="eastAsia"/>
        </w:rPr>
        <w:t>，无需再次指定解释器版本</w:t>
      </w:r>
      <w:ins w:id="332" w:author="刘润瞻" w:date="2020-08-18T15:47:00Z">
        <w:r w:rsidR="00F84560">
          <w:rPr>
            <w:rFonts w:hint="eastAsia"/>
          </w:rPr>
          <w:t>（经测试发现，</w:t>
        </w:r>
        <w:r w:rsidR="00F84560">
          <w:rPr>
            <w:rFonts w:hint="eastAsia"/>
          </w:rPr>
          <w:t>Windows</w:t>
        </w:r>
        <w:r w:rsidR="00F84560">
          <w:rPr>
            <w:rFonts w:hint="eastAsia"/>
          </w:rPr>
          <w:t>平台的文件后缀</w:t>
        </w:r>
      </w:ins>
      <w:ins w:id="333" w:author="刘润瞻" w:date="2020-08-18T15:49:00Z">
        <w:r w:rsidR="001C10EA">
          <w:rPr>
            <w:rFonts w:hint="eastAsia"/>
          </w:rPr>
          <w:t>名</w:t>
        </w:r>
      </w:ins>
      <w:ins w:id="334" w:author="刘润瞻" w:date="2020-08-18T15:47:00Z">
        <w:r w:rsidR="00F84560">
          <w:rPr>
            <w:rFonts w:hint="eastAsia"/>
          </w:rPr>
          <w:t>必须为指定后缀</w:t>
        </w:r>
      </w:ins>
      <w:ins w:id="335" w:author="刘润瞻" w:date="2020-08-18T15:48:00Z">
        <w:r w:rsidR="00572360">
          <w:rPr>
            <w:rFonts w:hint="eastAsia"/>
          </w:rPr>
          <w:t>时才可使用</w:t>
        </w:r>
        <w:r w:rsidR="00572360">
          <w:rPr>
            <w:rFonts w:hint="eastAsia"/>
          </w:rPr>
          <w:t>Shebang</w:t>
        </w:r>
      </w:ins>
      <w:ins w:id="336" w:author="刘润瞻" w:date="2020-08-18T15:47:00Z">
        <w:r w:rsidR="00F84560">
          <w:rPr>
            <w:rFonts w:hint="eastAsia"/>
          </w:rPr>
          <w:t>，如</w:t>
        </w:r>
        <w:r w:rsidR="00F84560">
          <w:rPr>
            <w:rFonts w:hint="eastAsia"/>
          </w:rPr>
          <w:t>Python</w:t>
        </w:r>
        <w:r w:rsidR="00F84560">
          <w:rPr>
            <w:rFonts w:hint="eastAsia"/>
          </w:rPr>
          <w:t>的“</w:t>
        </w:r>
        <w:r w:rsidR="00F84560">
          <w:rPr>
            <w:rFonts w:hint="eastAsia"/>
          </w:rPr>
          <w:t>.py</w:t>
        </w:r>
        <w:r w:rsidR="00F84560">
          <w:rPr>
            <w:rFonts w:hint="eastAsia"/>
          </w:rPr>
          <w:t>”、</w:t>
        </w:r>
        <w:r w:rsidR="00F84560">
          <w:rPr>
            <w:rFonts w:hint="eastAsia"/>
          </w:rPr>
          <w:t>Perl</w:t>
        </w:r>
        <w:r w:rsidR="00F84560">
          <w:rPr>
            <w:rFonts w:hint="eastAsia"/>
          </w:rPr>
          <w:t>的</w:t>
        </w:r>
      </w:ins>
      <w:ins w:id="337" w:author="刘润瞻" w:date="2020-08-18T15:48:00Z">
        <w:r w:rsidR="00F84560">
          <w:rPr>
            <w:rFonts w:hint="eastAsia"/>
          </w:rPr>
          <w:t>“</w:t>
        </w:r>
        <w:r w:rsidR="00F84560">
          <w:rPr>
            <w:rFonts w:hint="eastAsia"/>
          </w:rPr>
          <w:t>.pl</w:t>
        </w:r>
        <w:r w:rsidR="00F84560">
          <w:rPr>
            <w:rFonts w:hint="eastAsia"/>
          </w:rPr>
          <w:t>”</w:t>
        </w:r>
        <w:r w:rsidR="00572360">
          <w:rPr>
            <w:rFonts w:hint="eastAsia"/>
          </w:rPr>
          <w:t>；</w:t>
        </w:r>
        <w:r w:rsidR="006916D8">
          <w:rPr>
            <w:rFonts w:hint="eastAsia"/>
          </w:rPr>
          <w:t>Linux</w:t>
        </w:r>
        <w:r w:rsidR="006916D8">
          <w:rPr>
            <w:rFonts w:hint="eastAsia"/>
          </w:rPr>
          <w:t>平台的文件后缀名无特殊要求</w:t>
        </w:r>
      </w:ins>
      <w:ins w:id="338" w:author="刘润瞻" w:date="2020-08-18T15:47:00Z">
        <w:r w:rsidR="00F84560">
          <w:rPr>
            <w:rFonts w:hint="eastAsia"/>
          </w:rPr>
          <w:t>）</w:t>
        </w:r>
      </w:ins>
      <w:r w:rsidR="004E037F">
        <w:rPr>
          <w:rFonts w:hint="eastAsia"/>
        </w:rPr>
        <w:t>。</w:t>
      </w:r>
    </w:p>
    <w:p w:rsidR="004E037F" w:rsidRDefault="004E037F">
      <w:pPr>
        <w:ind w:firstLine="480"/>
      </w:pPr>
      <w:del w:id="339" w:author="刘润瞻" w:date="2020-08-18T15:49:00Z">
        <w:r w:rsidDel="00C02347">
          <w:rPr>
            <w:rFonts w:hint="eastAsia"/>
          </w:rPr>
          <w:tab/>
        </w:r>
      </w:del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Shebang</w:t>
      </w:r>
      <w:r>
        <w:rPr>
          <w:rFonts w:hint="eastAsia"/>
        </w:rPr>
        <w:t>是：</w:t>
      </w:r>
      <w:r>
        <w:rPr>
          <w:rFonts w:hint="eastAsia"/>
        </w:rPr>
        <w:t>#!/usr/bin/python3</w:t>
      </w:r>
    </w:p>
    <w:p w:rsidR="00FD3FE8" w:rsidRDefault="00BB1CD2">
      <w:pPr>
        <w:ind w:firstLine="480"/>
      </w:pPr>
      <w:del w:id="340" w:author="刘润瞻" w:date="2020-08-18T15:49:00Z">
        <w:r w:rsidDel="00C02347">
          <w:rPr>
            <w:rFonts w:hint="eastAsia"/>
          </w:rPr>
          <w:tab/>
        </w:r>
      </w:del>
      <w:r>
        <w:rPr>
          <w:rFonts w:hint="eastAsia"/>
        </w:rPr>
        <w:t>Perl</w:t>
      </w:r>
      <w:r>
        <w:rPr>
          <w:rFonts w:hint="eastAsia"/>
        </w:rPr>
        <w:t>的</w:t>
      </w:r>
      <w:r>
        <w:rPr>
          <w:rFonts w:hint="eastAsia"/>
        </w:rPr>
        <w:t>Shebang</w:t>
      </w:r>
      <w:r>
        <w:rPr>
          <w:rFonts w:hint="eastAsia"/>
        </w:rPr>
        <w:t>是：</w:t>
      </w:r>
      <w:r>
        <w:rPr>
          <w:rFonts w:hint="eastAsia"/>
        </w:rPr>
        <w:t>#!/usr/bin/perl</w:t>
      </w:r>
    </w:p>
    <w:p w:rsidR="00896108" w:rsidRDefault="00E111B7">
      <w:pPr>
        <w:ind w:firstLine="480"/>
      </w:pPr>
      <w:del w:id="341" w:author="刘润瞻" w:date="2020-08-18T15:49:00Z">
        <w:r w:rsidDel="00C02347">
          <w:rPr>
            <w:rFonts w:hint="eastAsia"/>
          </w:rPr>
          <w:tab/>
        </w:r>
      </w:del>
      <w:r>
        <w:rPr>
          <w:rFonts w:hint="eastAsia"/>
        </w:rPr>
        <w:t>最好在脚本前</w:t>
      </w:r>
      <w:ins w:id="342" w:author="刘润瞻" w:date="2020-08-13T15:52:00Z">
        <w:r w:rsidR="008E1A17">
          <w:rPr>
            <w:rFonts w:hint="eastAsia"/>
          </w:rPr>
          <w:t>统一</w:t>
        </w:r>
      </w:ins>
      <w:r>
        <w:rPr>
          <w:rFonts w:hint="eastAsia"/>
        </w:rPr>
        <w:t>加上</w:t>
      </w:r>
      <w:r>
        <w:rPr>
          <w:rFonts w:hint="eastAsia"/>
        </w:rPr>
        <w:t>Shebang</w:t>
      </w:r>
      <w:r>
        <w:rPr>
          <w:rFonts w:hint="eastAsia"/>
        </w:rPr>
        <w:t>，不是语法要求，是代码风格</w:t>
      </w:r>
      <w:r w:rsidR="00EA1C11">
        <w:rPr>
          <w:rFonts w:hint="eastAsia"/>
        </w:rPr>
        <w:t>的要求</w:t>
      </w:r>
      <w:r>
        <w:rPr>
          <w:rFonts w:hint="eastAsia"/>
        </w:rPr>
        <w:t>。</w:t>
      </w:r>
    </w:p>
    <w:p w:rsidR="00896108" w:rsidRDefault="00896108">
      <w:pPr>
        <w:pStyle w:val="3"/>
        <w:numPr>
          <w:ilvl w:val="1"/>
          <w:numId w:val="6"/>
        </w:numPr>
        <w:pPrChange w:id="343" w:author="刘润瞻" w:date="2020-08-20T19:51:00Z">
          <w:pPr/>
        </w:pPrChange>
      </w:pPr>
      <w:del w:id="344" w:author="刘润瞻" w:date="2020-08-18T15:28:00Z">
        <w:r w:rsidDel="00397FFD">
          <w:rPr>
            <w:rFonts w:hint="eastAsia"/>
          </w:rPr>
          <w:delText xml:space="preserve">3.4 </w:delText>
        </w:r>
      </w:del>
      <w:bookmarkStart w:id="345" w:name="_Toc51602799"/>
      <w:bookmarkStart w:id="346" w:name="_Toc51602830"/>
      <w:bookmarkStart w:id="347" w:name="_Toc51608747"/>
      <w:r>
        <w:rPr>
          <w:rFonts w:hint="eastAsia"/>
        </w:rPr>
        <w:t>语法检查</w:t>
      </w:r>
      <w:bookmarkEnd w:id="345"/>
      <w:bookmarkEnd w:id="346"/>
      <w:bookmarkEnd w:id="347"/>
    </w:p>
    <w:p w:rsidR="00896108" w:rsidRDefault="00896108">
      <w:pPr>
        <w:ind w:firstLine="480"/>
      </w:pPr>
      <w:del w:id="348" w:author="刘润瞻" w:date="2020-08-18T15:50:00Z">
        <w:r w:rsidDel="00D07933">
          <w:rPr>
            <w:rFonts w:hint="eastAsia"/>
          </w:rPr>
          <w:tab/>
        </w:r>
      </w:del>
      <w:r>
        <w:rPr>
          <w:rFonts w:hint="eastAsia"/>
        </w:rPr>
        <w:t>目前</w:t>
      </w:r>
      <w:r>
        <w:rPr>
          <w:rFonts w:hint="eastAsia"/>
        </w:rPr>
        <w:t>Python</w:t>
      </w:r>
      <w:r>
        <w:rPr>
          <w:rFonts w:hint="eastAsia"/>
        </w:rPr>
        <w:t>的解释器尚无支持预先的语法检查功能，只能边执行边调试。而</w:t>
      </w:r>
      <w:r>
        <w:rPr>
          <w:rFonts w:hint="eastAsia"/>
        </w:rPr>
        <w:t>Perl</w:t>
      </w:r>
      <w:r>
        <w:rPr>
          <w:rFonts w:hint="eastAsia"/>
        </w:rPr>
        <w:t>中可以在</w:t>
      </w:r>
      <w:r>
        <w:rPr>
          <w:rFonts w:hint="eastAsia"/>
        </w:rPr>
        <w:t>Shebang</w:t>
      </w:r>
      <w:r>
        <w:rPr>
          <w:rFonts w:hint="eastAsia"/>
        </w:rPr>
        <w:t>后添加如下两句，用于对语法和未声明变量的提示：</w:t>
      </w:r>
    </w:p>
    <w:p w:rsidR="00896108" w:rsidRDefault="00896108" w:rsidP="00896108">
      <w:pPr>
        <w:ind w:firstLine="480"/>
      </w:pPr>
      <w:r>
        <w:rPr>
          <w:rFonts w:hint="eastAsia"/>
        </w:rPr>
        <w:t>use strict;</w:t>
      </w:r>
    </w:p>
    <w:p w:rsidR="0078500E" w:rsidRDefault="00896108" w:rsidP="0078500E">
      <w:pPr>
        <w:ind w:firstLine="480"/>
      </w:pPr>
      <w:r>
        <w:rPr>
          <w:rFonts w:hint="eastAsia"/>
        </w:rPr>
        <w:t>use warnings;</w:t>
      </w:r>
    </w:p>
    <w:p w:rsidR="00896108" w:rsidRDefault="00896108" w:rsidP="00896108">
      <w:pPr>
        <w:ind w:firstLine="480"/>
      </w:pPr>
      <w:r>
        <w:rPr>
          <w:rFonts w:hint="eastAsia"/>
        </w:rPr>
        <w:t>这两句同样不是必须的，但最好加上，是代码风格的要求。</w:t>
      </w:r>
      <w:r w:rsidR="0051335B">
        <w:rPr>
          <w:rFonts w:hint="eastAsia"/>
        </w:rPr>
        <w:t>如觉得麻烦，可指定解释器支持的</w:t>
      </w:r>
      <w:r w:rsidR="0051335B">
        <w:rPr>
          <w:rFonts w:hint="eastAsia"/>
        </w:rPr>
        <w:t>Perl</w:t>
      </w:r>
      <w:r w:rsidR="0051335B">
        <w:rPr>
          <w:rFonts w:hint="eastAsia"/>
        </w:rPr>
        <w:t>版本，自动添加这些语法检查功能：</w:t>
      </w:r>
    </w:p>
    <w:p w:rsidR="0051335B" w:rsidRDefault="00F1548B" w:rsidP="00896108">
      <w:pPr>
        <w:ind w:firstLine="480"/>
      </w:pPr>
      <w:r>
        <w:rPr>
          <w:rFonts w:hint="eastAsia"/>
        </w:rPr>
        <w:t>u</w:t>
      </w:r>
      <w:r w:rsidR="0051335B">
        <w:rPr>
          <w:rFonts w:hint="eastAsia"/>
        </w:rPr>
        <w:t>se 5.30.</w:t>
      </w:r>
      <w:r>
        <w:rPr>
          <w:rFonts w:hint="eastAsia"/>
        </w:rPr>
        <w:t>2</w:t>
      </w:r>
      <w:r w:rsidR="0051335B">
        <w:rPr>
          <w:rFonts w:hint="eastAsia"/>
        </w:rPr>
        <w:t>;</w:t>
      </w:r>
    </w:p>
    <w:p w:rsidR="008D4D99" w:rsidRDefault="008D4D99">
      <w:pPr>
        <w:pStyle w:val="3"/>
        <w:numPr>
          <w:ilvl w:val="1"/>
          <w:numId w:val="6"/>
        </w:numPr>
        <w:pPrChange w:id="349" w:author="刘润瞻" w:date="2020-08-20T19:51:00Z">
          <w:pPr/>
        </w:pPrChange>
      </w:pPr>
      <w:del w:id="350" w:author="刘润瞻" w:date="2020-08-18T15:28:00Z">
        <w:r w:rsidDel="00397FFD">
          <w:rPr>
            <w:rFonts w:hint="eastAsia"/>
          </w:rPr>
          <w:delText xml:space="preserve">3.5 </w:delText>
        </w:r>
      </w:del>
      <w:bookmarkStart w:id="351" w:name="_Toc51602800"/>
      <w:bookmarkStart w:id="352" w:name="_Toc51602831"/>
      <w:bookmarkStart w:id="353" w:name="_Toc51608748"/>
      <w:r>
        <w:rPr>
          <w:rFonts w:hint="eastAsia"/>
        </w:rPr>
        <w:t>代码风格</w:t>
      </w:r>
      <w:bookmarkEnd w:id="351"/>
      <w:bookmarkEnd w:id="352"/>
      <w:bookmarkEnd w:id="353"/>
    </w:p>
    <w:p w:rsidR="008D4D99" w:rsidRDefault="008D4D99">
      <w:pPr>
        <w:ind w:firstLine="480"/>
      </w:pPr>
      <w:del w:id="354" w:author="刘润瞻" w:date="2020-08-18T15:50:00Z">
        <w:r w:rsidDel="00D07933">
          <w:rPr>
            <w:rFonts w:hint="eastAsia"/>
          </w:rPr>
          <w:tab/>
        </w:r>
      </w:del>
      <w:r>
        <w:rPr>
          <w:rFonts w:hint="eastAsia"/>
        </w:rPr>
        <w:t>无论使用何种编程语言，无论是否从事软件行业，一个好的代码风格，于别人、于自己而言，都是百利无一害的。</w:t>
      </w:r>
    </w:p>
    <w:p w:rsidR="008D4D99" w:rsidRDefault="001A5E09">
      <w:pPr>
        <w:ind w:firstLine="480"/>
      </w:pPr>
      <w:del w:id="355" w:author="刘润瞻" w:date="2020-08-18T15:50:00Z">
        <w:r w:rsidDel="00D07933">
          <w:rPr>
            <w:rFonts w:hint="eastAsia"/>
          </w:rPr>
          <w:tab/>
        </w:r>
      </w:del>
      <w:r>
        <w:rPr>
          <w:rFonts w:hint="eastAsia"/>
        </w:rPr>
        <w:t>对于脚本语言而言，请务必遵守如下代码风格：</w:t>
      </w:r>
    </w:p>
    <w:p w:rsidR="007F15DE" w:rsidRDefault="009921BE">
      <w:pPr>
        <w:ind w:firstLine="480"/>
        <w:pPrChange w:id="356" w:author="刘润瞻" w:date="2020-08-18T15:50:00Z">
          <w:pPr>
            <w:pStyle w:val="a3"/>
            <w:numPr>
              <w:numId w:val="2"/>
            </w:numPr>
            <w:ind w:left="780" w:hanging="360"/>
          </w:pPr>
        </w:pPrChange>
      </w:pPr>
      <w:ins w:id="357" w:author="刘润瞻" w:date="2020-08-18T15:50:00Z">
        <w:r>
          <w:rPr>
            <w:rFonts w:hint="eastAsia"/>
          </w:rPr>
          <w:t>1</w:t>
        </w:r>
        <w:r>
          <w:rPr>
            <w:rFonts w:hint="eastAsia"/>
          </w:rPr>
          <w:t>）</w:t>
        </w:r>
      </w:ins>
      <w:r w:rsidR="001A5E09">
        <w:rPr>
          <w:rFonts w:hint="eastAsia"/>
        </w:rPr>
        <w:t>变量</w:t>
      </w:r>
      <w:r w:rsidR="00EF323E">
        <w:rPr>
          <w:rFonts w:hint="eastAsia"/>
        </w:rPr>
        <w:t>和常量</w:t>
      </w:r>
      <w:r w:rsidR="00E37409">
        <w:rPr>
          <w:rFonts w:hint="eastAsia"/>
        </w:rPr>
        <w:t>的</w:t>
      </w:r>
      <w:r w:rsidR="001A5E09">
        <w:rPr>
          <w:rFonts w:hint="eastAsia"/>
        </w:rPr>
        <w:t>命名</w:t>
      </w:r>
      <w:r w:rsidR="007F15DE">
        <w:rPr>
          <w:rFonts w:hint="eastAsia"/>
        </w:rPr>
        <w:t>规范：</w:t>
      </w:r>
    </w:p>
    <w:p w:rsidR="007F15DE" w:rsidRDefault="00EF323E">
      <w:pPr>
        <w:ind w:firstLine="480"/>
        <w:pPrChange w:id="358" w:author="刘润瞻" w:date="2020-08-18T15:50:00Z">
          <w:pPr>
            <w:pStyle w:val="a3"/>
            <w:ind w:left="780" w:firstLine="0"/>
          </w:pPr>
        </w:pPrChange>
      </w:pPr>
      <w:r>
        <w:rPr>
          <w:rFonts w:hint="eastAsia"/>
        </w:rPr>
        <w:t>名称上</w:t>
      </w:r>
      <w:r w:rsidR="00E37409">
        <w:rPr>
          <w:rFonts w:hint="eastAsia"/>
        </w:rPr>
        <w:t>区分变量和常量</w:t>
      </w:r>
      <w:r w:rsidR="005933B9">
        <w:rPr>
          <w:rFonts w:hint="eastAsia"/>
        </w:rPr>
        <w:t>，</w:t>
      </w:r>
      <w:r w:rsidR="007F15DE">
        <w:rPr>
          <w:rFonts w:hint="eastAsia"/>
        </w:rPr>
        <w:t>如大小写等；</w:t>
      </w:r>
    </w:p>
    <w:p w:rsidR="00E37409" w:rsidRDefault="005933B9">
      <w:pPr>
        <w:ind w:firstLine="480"/>
        <w:pPrChange w:id="359" w:author="刘润瞻" w:date="2020-08-18T15:50:00Z">
          <w:pPr>
            <w:pStyle w:val="a3"/>
            <w:ind w:left="780" w:firstLine="0"/>
          </w:pPr>
        </w:pPrChange>
      </w:pPr>
      <w:r>
        <w:rPr>
          <w:rFonts w:hint="eastAsia"/>
        </w:rPr>
        <w:t>变量意义简洁</w:t>
      </w:r>
      <w:r w:rsidR="00E1608B">
        <w:rPr>
          <w:rFonts w:hint="eastAsia"/>
        </w:rPr>
        <w:t>无歧义</w:t>
      </w:r>
      <w:r w:rsidR="00EF323E">
        <w:rPr>
          <w:rFonts w:hint="eastAsia"/>
        </w:rPr>
        <w:t>，</w:t>
      </w:r>
      <w:r w:rsidR="007F15DE">
        <w:rPr>
          <w:rFonts w:hint="eastAsia"/>
        </w:rPr>
        <w:t>除循环变量外不得使用</w:t>
      </w:r>
      <w:r w:rsidR="007F15DE">
        <w:rPr>
          <w:rFonts w:hint="eastAsia"/>
        </w:rPr>
        <w:t>i,j,k</w:t>
      </w:r>
      <w:r w:rsidR="007F15DE">
        <w:rPr>
          <w:rFonts w:hint="eastAsia"/>
        </w:rPr>
        <w:t>等做变量名称</w:t>
      </w:r>
      <w:r w:rsidR="00E1608B">
        <w:rPr>
          <w:rFonts w:hint="eastAsia"/>
        </w:rPr>
        <w:t>；</w:t>
      </w:r>
    </w:p>
    <w:p w:rsidR="00B71F72" w:rsidRPr="00B71F72" w:rsidRDefault="00B71F72">
      <w:pPr>
        <w:ind w:firstLine="480"/>
        <w:pPrChange w:id="360" w:author="刘润瞻" w:date="2020-08-18T15:50:00Z">
          <w:pPr>
            <w:pStyle w:val="a3"/>
            <w:ind w:left="780" w:firstLine="0"/>
          </w:pPr>
        </w:pPrChange>
      </w:pPr>
      <w:r>
        <w:rPr>
          <w:rFonts w:hint="eastAsia"/>
        </w:rPr>
        <w:t>常量增加常量名，而不直接使用常量值（</w:t>
      </w:r>
      <w:r w:rsidR="00DE1BC7">
        <w:rPr>
          <w:rFonts w:hint="eastAsia"/>
        </w:rPr>
        <w:t>称为</w:t>
      </w:r>
      <w:r>
        <w:rPr>
          <w:rFonts w:hint="eastAsia"/>
        </w:rPr>
        <w:t>“魔法数”）</w:t>
      </w:r>
      <w:r w:rsidR="00CD297F">
        <w:rPr>
          <w:rFonts w:hint="eastAsia"/>
        </w:rPr>
        <w:t>。</w:t>
      </w:r>
    </w:p>
    <w:p w:rsidR="009C1E1F" w:rsidRDefault="00F93789">
      <w:pPr>
        <w:ind w:firstLine="480"/>
        <w:pPrChange w:id="361" w:author="刘润瞻" w:date="2020-08-18T15:50:00Z">
          <w:pPr>
            <w:pStyle w:val="a3"/>
            <w:numPr>
              <w:numId w:val="2"/>
            </w:numPr>
            <w:ind w:left="780" w:hanging="360"/>
          </w:pPr>
        </w:pPrChange>
      </w:pPr>
      <w:ins w:id="362" w:author="刘润瞻" w:date="2020-08-18T15:50:00Z">
        <w:r>
          <w:rPr>
            <w:rFonts w:hint="eastAsia"/>
          </w:rPr>
          <w:t>2</w:t>
        </w:r>
        <w:r w:rsidR="00D47EF9">
          <w:rPr>
            <w:rFonts w:hint="eastAsia"/>
          </w:rPr>
          <w:t>）</w:t>
        </w:r>
      </w:ins>
      <w:r w:rsidR="009C1E1F">
        <w:rPr>
          <w:rFonts w:hint="eastAsia"/>
        </w:rPr>
        <w:t>务必注意变量和常量的生命周期，禁止在子函数中直接使用外部变量</w:t>
      </w:r>
      <w:r w:rsidR="00CB29C2">
        <w:rPr>
          <w:rFonts w:hint="eastAsia"/>
        </w:rPr>
        <w:t>/</w:t>
      </w:r>
      <w:r w:rsidR="00CB29C2">
        <w:rPr>
          <w:rFonts w:hint="eastAsia"/>
        </w:rPr>
        <w:t>常量和全局变量</w:t>
      </w:r>
      <w:r w:rsidR="00CB29C2">
        <w:rPr>
          <w:rFonts w:hint="eastAsia"/>
        </w:rPr>
        <w:t>/</w:t>
      </w:r>
      <w:r w:rsidR="00CB29C2">
        <w:rPr>
          <w:rFonts w:hint="eastAsia"/>
        </w:rPr>
        <w:t>常量，除非这些变量</w:t>
      </w:r>
      <w:r w:rsidR="00CB29C2">
        <w:rPr>
          <w:rFonts w:hint="eastAsia"/>
        </w:rPr>
        <w:t>/</w:t>
      </w:r>
      <w:r w:rsidR="00E1608B">
        <w:rPr>
          <w:rFonts w:hint="eastAsia"/>
        </w:rPr>
        <w:t>常量</w:t>
      </w:r>
      <w:r w:rsidR="00BD0AAA">
        <w:rPr>
          <w:rFonts w:hint="eastAsia"/>
        </w:rPr>
        <w:t>的值和生命周期</w:t>
      </w:r>
      <w:r w:rsidR="00E1608B">
        <w:rPr>
          <w:rFonts w:hint="eastAsia"/>
        </w:rPr>
        <w:t>绝对可控；</w:t>
      </w:r>
    </w:p>
    <w:p w:rsidR="00422EA9" w:rsidRDefault="00D47EF9">
      <w:pPr>
        <w:ind w:firstLine="480"/>
        <w:pPrChange w:id="363" w:author="刘润瞻" w:date="2020-08-18T15:50:00Z">
          <w:pPr>
            <w:pStyle w:val="a3"/>
            <w:numPr>
              <w:numId w:val="2"/>
            </w:numPr>
            <w:ind w:left="780" w:hanging="360"/>
          </w:pPr>
        </w:pPrChange>
      </w:pPr>
      <w:ins w:id="364" w:author="刘润瞻" w:date="2020-08-18T15:50:00Z">
        <w:r>
          <w:rPr>
            <w:rFonts w:hint="eastAsia"/>
          </w:rPr>
          <w:t>3</w:t>
        </w:r>
        <w:r>
          <w:rPr>
            <w:rFonts w:hint="eastAsia"/>
          </w:rPr>
          <w:t>）</w:t>
        </w:r>
      </w:ins>
      <w:r w:rsidR="00422EA9">
        <w:rPr>
          <w:rFonts w:hint="eastAsia"/>
        </w:rPr>
        <w:t>代码中不要用</w:t>
      </w:r>
      <w:r w:rsidR="00422EA9">
        <w:rPr>
          <w:rFonts w:hint="eastAsia"/>
        </w:rPr>
        <w:t>tab</w:t>
      </w:r>
      <w:r w:rsidR="00041D10">
        <w:rPr>
          <w:rFonts w:hint="eastAsia"/>
        </w:rPr>
        <w:t>实现代码缩进的效果</w:t>
      </w:r>
      <w:r w:rsidR="00422EA9">
        <w:rPr>
          <w:rFonts w:hint="eastAsia"/>
        </w:rPr>
        <w:t>，尤其是</w:t>
      </w:r>
      <w:r w:rsidR="00422EA9">
        <w:rPr>
          <w:rFonts w:hint="eastAsia"/>
        </w:rPr>
        <w:t>Python</w:t>
      </w:r>
      <w:r w:rsidR="00422EA9">
        <w:rPr>
          <w:rFonts w:hint="eastAsia"/>
        </w:rPr>
        <w:t>脚本，用</w:t>
      </w:r>
      <w:r w:rsidR="00422EA9">
        <w:rPr>
          <w:rFonts w:hint="eastAsia"/>
        </w:rPr>
        <w:t>2/4</w:t>
      </w:r>
      <w:r w:rsidR="00422EA9">
        <w:rPr>
          <w:rFonts w:hint="eastAsia"/>
        </w:rPr>
        <w:t>个空格做替换；</w:t>
      </w:r>
    </w:p>
    <w:p w:rsidR="00523443" w:rsidRDefault="004759BE">
      <w:pPr>
        <w:ind w:firstLine="480"/>
        <w:pPrChange w:id="365" w:author="刘润瞻" w:date="2020-08-18T15:50:00Z">
          <w:pPr>
            <w:pStyle w:val="a3"/>
            <w:numPr>
              <w:numId w:val="2"/>
            </w:numPr>
            <w:ind w:left="780" w:hanging="360"/>
          </w:pPr>
        </w:pPrChange>
      </w:pPr>
      <w:ins w:id="366" w:author="刘润瞻" w:date="2020-08-18T15:50:00Z">
        <w:r>
          <w:rPr>
            <w:rFonts w:hint="eastAsia"/>
          </w:rPr>
          <w:lastRenderedPageBreak/>
          <w:t>4</w:t>
        </w:r>
        <w:r>
          <w:rPr>
            <w:rFonts w:hint="eastAsia"/>
          </w:rPr>
          <w:t>）</w:t>
        </w:r>
      </w:ins>
      <w:r w:rsidR="003D332F">
        <w:rPr>
          <w:rFonts w:hint="eastAsia"/>
        </w:rPr>
        <w:t>一行一个语句，单个语句过长时，分行写；</w:t>
      </w:r>
    </w:p>
    <w:p w:rsidR="003D332F" w:rsidRDefault="00F1255D">
      <w:pPr>
        <w:ind w:firstLine="480"/>
        <w:pPrChange w:id="367" w:author="刘润瞻" w:date="2020-08-18T15:50:00Z">
          <w:pPr>
            <w:pStyle w:val="a3"/>
            <w:numPr>
              <w:numId w:val="2"/>
            </w:numPr>
            <w:ind w:left="780" w:hanging="360"/>
          </w:pPr>
        </w:pPrChange>
      </w:pPr>
      <w:ins w:id="368" w:author="刘润瞻" w:date="2020-08-18T15:51:00Z">
        <w:r>
          <w:rPr>
            <w:rFonts w:hint="eastAsia"/>
          </w:rPr>
          <w:t>5</w:t>
        </w:r>
        <w:r>
          <w:rPr>
            <w:rFonts w:hint="eastAsia"/>
          </w:rPr>
          <w:t>）</w:t>
        </w:r>
      </w:ins>
      <w:r w:rsidR="003D332F">
        <w:rPr>
          <w:rFonts w:hint="eastAsia"/>
        </w:rPr>
        <w:t>Perl</w:t>
      </w:r>
      <w:r w:rsidR="003D332F">
        <w:rPr>
          <w:rFonts w:hint="eastAsia"/>
        </w:rPr>
        <w:t>语句以</w:t>
      </w:r>
      <w:r w:rsidR="00DA3D51">
        <w:rPr>
          <w:rFonts w:hint="eastAsia"/>
        </w:rPr>
        <w:t>“</w:t>
      </w:r>
      <w:r w:rsidR="00DA3D51">
        <w:rPr>
          <w:rFonts w:hint="eastAsia"/>
        </w:rPr>
        <w:t>;</w:t>
      </w:r>
      <w:r w:rsidR="00DA3D51">
        <w:rPr>
          <w:rFonts w:hint="eastAsia"/>
        </w:rPr>
        <w:t>”</w:t>
      </w:r>
      <w:r w:rsidR="003D332F">
        <w:rPr>
          <w:rFonts w:hint="eastAsia"/>
        </w:rPr>
        <w:t>结尾；</w:t>
      </w:r>
      <w:r w:rsidR="003D332F">
        <w:rPr>
          <w:rFonts w:hint="eastAsia"/>
        </w:rPr>
        <w:t>Python</w:t>
      </w:r>
      <w:r w:rsidR="003D332F">
        <w:rPr>
          <w:rFonts w:hint="eastAsia"/>
        </w:rPr>
        <w:t>语句无需结尾标志</w:t>
      </w:r>
      <w:r w:rsidR="00F15614">
        <w:rPr>
          <w:rFonts w:hint="eastAsia"/>
        </w:rPr>
        <w:t>，多个语句放在一行时，利用“</w:t>
      </w:r>
      <w:r w:rsidR="00F15614">
        <w:rPr>
          <w:rFonts w:hint="eastAsia"/>
        </w:rPr>
        <w:t>;</w:t>
      </w:r>
      <w:r w:rsidR="00F15614">
        <w:rPr>
          <w:rFonts w:hint="eastAsia"/>
        </w:rPr>
        <w:t>”区分</w:t>
      </w:r>
      <w:r w:rsidR="00FD7AF3">
        <w:rPr>
          <w:rFonts w:hint="eastAsia"/>
        </w:rPr>
        <w:t>不同语句</w:t>
      </w:r>
      <w:ins w:id="369" w:author="刘润瞻" w:date="2020-08-18T15:21:00Z">
        <w:r w:rsidR="00DE7725">
          <w:rPr>
            <w:rFonts w:hint="eastAsia"/>
          </w:rPr>
          <w:t>（不推荐，最好一个语句独占一行）</w:t>
        </w:r>
      </w:ins>
      <w:r w:rsidR="003D332F">
        <w:rPr>
          <w:rFonts w:hint="eastAsia"/>
        </w:rPr>
        <w:t>。</w:t>
      </w:r>
    </w:p>
    <w:p w:rsidR="007A27CC" w:rsidRDefault="007A27CC">
      <w:pPr>
        <w:pStyle w:val="3"/>
        <w:numPr>
          <w:ilvl w:val="1"/>
          <w:numId w:val="6"/>
        </w:numPr>
        <w:pPrChange w:id="370" w:author="刘润瞻" w:date="2020-08-20T19:51:00Z">
          <w:pPr/>
        </w:pPrChange>
      </w:pPr>
      <w:del w:id="371" w:author="刘润瞻" w:date="2020-08-18T15:28:00Z">
        <w:r w:rsidDel="00397FFD">
          <w:rPr>
            <w:rFonts w:hint="eastAsia"/>
          </w:rPr>
          <w:delText xml:space="preserve">3.6 </w:delText>
        </w:r>
      </w:del>
      <w:bookmarkStart w:id="372" w:name="_Toc51602801"/>
      <w:bookmarkStart w:id="373" w:name="_Toc51602832"/>
      <w:bookmarkStart w:id="374" w:name="_Toc51608749"/>
      <w:r>
        <w:rPr>
          <w:rFonts w:hint="eastAsia"/>
        </w:rPr>
        <w:t>第三方模块安装</w:t>
      </w:r>
      <w:bookmarkEnd w:id="372"/>
      <w:bookmarkEnd w:id="373"/>
      <w:bookmarkEnd w:id="374"/>
    </w:p>
    <w:p w:rsidR="001646A7" w:rsidRDefault="006D098C">
      <w:pPr>
        <w:ind w:firstLine="480"/>
        <w:rPr>
          <w:ins w:id="375" w:author="刘润瞻" w:date="2020-08-18T15:17:00Z"/>
        </w:rPr>
      </w:pPr>
      <w:del w:id="376" w:author="刘润瞻" w:date="2020-08-18T15:51:00Z">
        <w:r w:rsidDel="003959AD">
          <w:rPr>
            <w:rFonts w:hint="eastAsia"/>
          </w:rPr>
          <w:tab/>
        </w:r>
      </w:del>
      <w:ins w:id="377" w:author="刘润瞻" w:date="2020-08-18T15:14:00Z">
        <w:r w:rsidR="009E294B">
          <w:rPr>
            <w:rFonts w:hint="eastAsia"/>
          </w:rPr>
          <w:t>现代编程语言的一个特点就是</w:t>
        </w:r>
      </w:ins>
      <w:ins w:id="378" w:author="刘润瞻" w:date="2020-08-18T15:15:00Z">
        <w:r w:rsidR="009E294B">
          <w:rPr>
            <w:rFonts w:hint="eastAsia"/>
          </w:rPr>
          <w:t>模块化，</w:t>
        </w:r>
        <w:r w:rsidR="00A52732">
          <w:rPr>
            <w:rFonts w:hint="eastAsia"/>
          </w:rPr>
          <w:t>即不同的程序按功能被划分为不同的模块</w:t>
        </w:r>
      </w:ins>
      <w:ins w:id="379" w:author="刘润瞻" w:date="2020-08-18T15:16:00Z">
        <w:r w:rsidR="00A52732">
          <w:rPr>
            <w:rFonts w:hint="eastAsia"/>
          </w:rPr>
          <w:t>。</w:t>
        </w:r>
      </w:ins>
      <w:ins w:id="380" w:author="刘润瞻" w:date="2020-08-18T15:15:00Z">
        <w:r w:rsidR="00A52732">
          <w:rPr>
            <w:rFonts w:hint="eastAsia"/>
          </w:rPr>
          <w:t>当需要</w:t>
        </w:r>
      </w:ins>
      <w:ins w:id="381" w:author="刘润瞻" w:date="2020-08-18T15:16:00Z">
        <w:r w:rsidR="00A52732">
          <w:rPr>
            <w:rFonts w:hint="eastAsia"/>
          </w:rPr>
          <w:t>某个功能时，仅需要导入相应的模块名便可使用</w:t>
        </w:r>
        <w:r w:rsidR="007E4AC4">
          <w:rPr>
            <w:rFonts w:hint="eastAsia"/>
          </w:rPr>
          <w:t>，实现</w:t>
        </w:r>
      </w:ins>
      <w:ins w:id="382" w:author="刘润瞻" w:date="2020-08-18T15:17:00Z">
        <w:r w:rsidR="00EE6BF9">
          <w:rPr>
            <w:rFonts w:hint="eastAsia"/>
          </w:rPr>
          <w:t>了</w:t>
        </w:r>
      </w:ins>
      <w:ins w:id="383" w:author="刘润瞻" w:date="2020-08-18T15:16:00Z">
        <w:r w:rsidR="007E4AC4">
          <w:rPr>
            <w:rFonts w:hint="eastAsia"/>
          </w:rPr>
          <w:t>代码复用</w:t>
        </w:r>
      </w:ins>
      <w:ins w:id="384" w:author="刘润瞻" w:date="2020-08-18T15:18:00Z">
        <w:r w:rsidR="00DA59AE">
          <w:rPr>
            <w:rFonts w:hint="eastAsia"/>
          </w:rPr>
          <w:t>的同时，保证</w:t>
        </w:r>
        <w:r w:rsidR="00A51585">
          <w:rPr>
            <w:rFonts w:hint="eastAsia"/>
          </w:rPr>
          <w:t>了</w:t>
        </w:r>
        <w:r w:rsidR="00DA59AE">
          <w:rPr>
            <w:rFonts w:hint="eastAsia"/>
          </w:rPr>
          <w:t>代码</w:t>
        </w:r>
        <w:r w:rsidR="00793086">
          <w:rPr>
            <w:rFonts w:hint="eastAsia"/>
          </w:rPr>
          <w:t>的</w:t>
        </w:r>
        <w:r w:rsidR="00DA59AE">
          <w:rPr>
            <w:rFonts w:hint="eastAsia"/>
          </w:rPr>
          <w:t>简洁性</w:t>
        </w:r>
      </w:ins>
      <w:ins w:id="385" w:author="刘润瞻" w:date="2020-08-18T15:14:00Z">
        <w:r w:rsidR="009E294B">
          <w:rPr>
            <w:rFonts w:hint="eastAsia"/>
          </w:rPr>
          <w:t>。</w:t>
        </w:r>
      </w:ins>
    </w:p>
    <w:p w:rsidR="00FB0142" w:rsidRDefault="00434910">
      <w:pPr>
        <w:ind w:firstLineChars="200" w:firstLine="480"/>
        <w:rPr>
          <w:ins w:id="386" w:author="刘润瞻" w:date="2020-08-18T15:09:00Z"/>
        </w:rPr>
        <w:pPrChange w:id="387" w:author="刘润瞻" w:date="2020-08-20T19:48:00Z">
          <w:pPr/>
        </w:pPrChange>
      </w:pPr>
      <w:ins w:id="388" w:author="刘润瞻" w:date="2020-08-18T15:09:00Z">
        <w:r>
          <w:rPr>
            <w:rFonts w:hint="eastAsia"/>
          </w:rPr>
          <w:t>Python/Perl</w:t>
        </w:r>
        <w:r>
          <w:rPr>
            <w:rFonts w:hint="eastAsia"/>
          </w:rPr>
          <w:t>等语言的流行，就在于这些语言除了标准</w:t>
        </w:r>
      </w:ins>
      <w:ins w:id="389" w:author="刘润瞻" w:date="2020-08-18T15:10:00Z">
        <w:r>
          <w:rPr>
            <w:rFonts w:hint="eastAsia"/>
          </w:rPr>
          <w:t>模块</w:t>
        </w:r>
        <w:r w:rsidR="008C3452">
          <w:rPr>
            <w:rFonts w:hint="eastAsia"/>
          </w:rPr>
          <w:t>外，还</w:t>
        </w:r>
      </w:ins>
      <w:ins w:id="390" w:author="刘润瞻" w:date="2020-08-18T15:11:00Z">
        <w:r w:rsidR="008C3452">
          <w:rPr>
            <w:rFonts w:hint="eastAsia"/>
          </w:rPr>
          <w:t>维护了</w:t>
        </w:r>
      </w:ins>
      <w:ins w:id="391" w:author="刘润瞻" w:date="2020-08-18T15:10:00Z">
        <w:r w:rsidR="008C3452">
          <w:rPr>
            <w:rFonts w:hint="eastAsia"/>
          </w:rPr>
          <w:t>大量成熟可靠的第三方模块，</w:t>
        </w:r>
      </w:ins>
      <w:ins w:id="392" w:author="刘润瞻" w:date="2020-08-18T15:11:00Z">
        <w:r w:rsidR="00B61402">
          <w:rPr>
            <w:rFonts w:hint="eastAsia"/>
          </w:rPr>
          <w:t>便于在日常工作中的</w:t>
        </w:r>
      </w:ins>
      <w:ins w:id="393" w:author="刘润瞻" w:date="2020-08-18T15:12:00Z">
        <w:r w:rsidR="00B61402">
          <w:rPr>
            <w:rFonts w:hint="eastAsia"/>
          </w:rPr>
          <w:t>程序开发和维护</w:t>
        </w:r>
      </w:ins>
      <w:ins w:id="394" w:author="刘润瞻" w:date="2020-08-18T15:10:00Z">
        <w:r>
          <w:rPr>
            <w:rFonts w:hint="eastAsia"/>
          </w:rPr>
          <w:t>。</w:t>
        </w:r>
      </w:ins>
      <w:ins w:id="395" w:author="刘润瞻" w:date="2020-08-18T15:19:00Z">
        <w:r w:rsidR="000F6138">
          <w:rPr>
            <w:rFonts w:hint="eastAsia"/>
          </w:rPr>
          <w:t>日常工作中，可能涉及到</w:t>
        </w:r>
      </w:ins>
      <w:ins w:id="396" w:author="刘润瞻" w:date="2020-08-18T15:20:00Z">
        <w:r w:rsidR="00727941">
          <w:rPr>
            <w:rFonts w:hint="eastAsia"/>
          </w:rPr>
          <w:t>文件系统</w:t>
        </w:r>
      </w:ins>
      <w:ins w:id="397" w:author="刘润瞻" w:date="2020-08-18T15:19:00Z">
        <w:r w:rsidR="005A2B06">
          <w:rPr>
            <w:rFonts w:hint="eastAsia"/>
          </w:rPr>
          <w:t>、文本处理</w:t>
        </w:r>
        <w:r w:rsidR="00554C3A">
          <w:rPr>
            <w:rFonts w:hint="eastAsia"/>
          </w:rPr>
          <w:t>、</w:t>
        </w:r>
        <w:r w:rsidR="00554C3A">
          <w:rPr>
            <w:rFonts w:hint="eastAsia"/>
          </w:rPr>
          <w:t>xlsx/xls</w:t>
        </w:r>
      </w:ins>
      <w:ins w:id="398" w:author="刘润瞻" w:date="2020-08-18T15:20:00Z">
        <w:r w:rsidR="00554C3A">
          <w:rPr>
            <w:rFonts w:hint="eastAsia"/>
          </w:rPr>
          <w:t>文件管理</w:t>
        </w:r>
      </w:ins>
      <w:ins w:id="399" w:author="刘润瞻" w:date="2020-08-18T15:19:00Z">
        <w:r w:rsidR="005A2B06">
          <w:rPr>
            <w:rFonts w:hint="eastAsia"/>
          </w:rPr>
          <w:t>等领域，</w:t>
        </w:r>
      </w:ins>
      <w:ins w:id="400" w:author="刘润瞻" w:date="2020-08-18T15:13:00Z">
        <w:r w:rsidR="00A211D7">
          <w:rPr>
            <w:rFonts w:hint="eastAsia"/>
          </w:rPr>
          <w:t>需要知道在</w:t>
        </w:r>
        <w:r w:rsidR="00A211D7">
          <w:rPr>
            <w:rFonts w:hint="eastAsia"/>
          </w:rPr>
          <w:t>Python/Perl</w:t>
        </w:r>
        <w:r w:rsidR="00DE6588">
          <w:rPr>
            <w:rFonts w:hint="eastAsia"/>
          </w:rPr>
          <w:t>中如何</w:t>
        </w:r>
      </w:ins>
      <w:ins w:id="401" w:author="刘润瞻" w:date="2020-08-18T15:14:00Z">
        <w:r w:rsidR="00DE6588">
          <w:rPr>
            <w:rFonts w:hint="eastAsia"/>
          </w:rPr>
          <w:t>查询和</w:t>
        </w:r>
      </w:ins>
      <w:ins w:id="402" w:author="刘润瞻" w:date="2020-08-18T15:13:00Z">
        <w:r w:rsidR="00DE6588">
          <w:rPr>
            <w:rFonts w:hint="eastAsia"/>
          </w:rPr>
          <w:t>安装</w:t>
        </w:r>
      </w:ins>
      <w:ins w:id="403" w:author="刘润瞻" w:date="2020-08-18T15:14:00Z">
        <w:r w:rsidR="00DE6588">
          <w:rPr>
            <w:rFonts w:hint="eastAsia"/>
          </w:rPr>
          <w:t>这些</w:t>
        </w:r>
      </w:ins>
      <w:ins w:id="404" w:author="刘润瞻" w:date="2020-08-18T15:13:00Z">
        <w:r w:rsidR="00A211D7">
          <w:rPr>
            <w:rFonts w:hint="eastAsia"/>
          </w:rPr>
          <w:t>模块</w:t>
        </w:r>
      </w:ins>
      <w:ins w:id="405" w:author="刘润瞻" w:date="2020-08-18T15:14:00Z">
        <w:r w:rsidR="00281B63">
          <w:rPr>
            <w:rFonts w:hint="eastAsia"/>
          </w:rPr>
          <w:t>。</w:t>
        </w:r>
      </w:ins>
    </w:p>
    <w:p w:rsidR="006D098C" w:rsidRDefault="00260D51">
      <w:pPr>
        <w:ind w:firstLineChars="200" w:firstLine="480"/>
        <w:pPrChange w:id="406" w:author="刘润瞻" w:date="2020-08-20T19:48:00Z">
          <w:pPr/>
        </w:pPrChange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D098C">
        <w:rPr>
          <w:rFonts w:hint="eastAsia"/>
        </w:rPr>
        <w:t>Python</w:t>
      </w:r>
      <w:r w:rsidR="006D098C">
        <w:rPr>
          <w:rFonts w:hint="eastAsia"/>
        </w:rPr>
        <w:t>的第三方模块分发网址</w:t>
      </w:r>
      <w:r w:rsidR="00B22F07">
        <w:rPr>
          <w:rFonts w:hint="eastAsia"/>
        </w:rPr>
        <w:t>pypi</w:t>
      </w:r>
      <w:r w:rsidR="006D098C">
        <w:rPr>
          <w:rFonts w:hint="eastAsia"/>
        </w:rPr>
        <w:t>：</w:t>
      </w:r>
      <w:r w:rsidR="00DE7725" w:rsidRPr="003959AD">
        <w:fldChar w:fldCharType="begin"/>
      </w:r>
      <w:r w:rsidR="00DE7725">
        <w:instrText xml:space="preserve"> HYPERLINK "https://pypi.org/" </w:instrText>
      </w:r>
      <w:r w:rsidR="00DE7725" w:rsidRPr="003959AD">
        <w:fldChar w:fldCharType="separate"/>
      </w:r>
      <w:r w:rsidR="00B22F07" w:rsidRPr="003959AD">
        <w:rPr>
          <w:rPrChange w:id="407" w:author="刘润瞻" w:date="2020-08-18T15:51:00Z">
            <w:rPr>
              <w:rStyle w:val="a4"/>
            </w:rPr>
          </w:rPrChange>
        </w:rPr>
        <w:t>https://pypi.org/</w:t>
      </w:r>
      <w:r w:rsidR="00DE7725" w:rsidRPr="003959AD">
        <w:rPr>
          <w:rPrChange w:id="408" w:author="刘润瞻" w:date="2020-08-18T15:51:00Z">
            <w:rPr>
              <w:rStyle w:val="a4"/>
            </w:rPr>
          </w:rPrChange>
        </w:rPr>
        <w:fldChar w:fldCharType="end"/>
      </w:r>
    </w:p>
    <w:p w:rsidR="006D098C" w:rsidRDefault="006D098C">
      <w:pPr>
        <w:ind w:firstLineChars="200" w:firstLine="480"/>
        <w:pPrChange w:id="409" w:author="刘润瞻" w:date="2020-08-18T15:51:00Z">
          <w:pPr>
            <w:ind w:firstLine="480"/>
          </w:pPr>
        </w:pPrChange>
      </w:pPr>
      <w:r>
        <w:rPr>
          <w:rFonts w:hint="eastAsia"/>
        </w:rPr>
        <w:tab/>
      </w:r>
      <w:r w:rsidR="00A146CD">
        <w:rPr>
          <w:rFonts w:hint="eastAsia"/>
        </w:rPr>
        <w:t>通过</w:t>
      </w:r>
      <w:r w:rsidR="00537CD3">
        <w:rPr>
          <w:rFonts w:hint="eastAsia"/>
        </w:rPr>
        <w:t>自带</w:t>
      </w:r>
      <w:r w:rsidR="00A146CD">
        <w:rPr>
          <w:rFonts w:hint="eastAsia"/>
        </w:rPr>
        <w:t>工具</w:t>
      </w:r>
      <w:r w:rsidR="00A146CD">
        <w:rPr>
          <w:rFonts w:hint="eastAsia"/>
        </w:rPr>
        <w:t>pip</w:t>
      </w:r>
      <w:r w:rsidR="00A146CD">
        <w:rPr>
          <w:rFonts w:hint="eastAsia"/>
        </w:rPr>
        <w:t>进行安装，方法如下：</w:t>
      </w:r>
    </w:p>
    <w:p w:rsidR="00A146CD" w:rsidRDefault="00A146CD">
      <w:pPr>
        <w:ind w:firstLineChars="200" w:firstLine="480"/>
        <w:pPrChange w:id="410" w:author="刘润瞻" w:date="2020-08-18T15:51:00Z">
          <w:pPr>
            <w:ind w:firstLine="480"/>
          </w:pPr>
        </w:pPrChange>
      </w:pPr>
      <w:r>
        <w:rPr>
          <w:rFonts w:hint="eastAsia"/>
        </w:rPr>
        <w:tab/>
        <w:t>pip install module_name</w:t>
      </w:r>
    </w:p>
    <w:p w:rsidR="00A146CD" w:rsidRDefault="00A146CD">
      <w:pPr>
        <w:ind w:firstLineChars="200" w:firstLine="480"/>
        <w:pPrChange w:id="411" w:author="刘润瞻" w:date="2020-08-18T15:51:00Z">
          <w:pPr>
            <w:ind w:firstLine="480"/>
          </w:pPr>
        </w:pPrChange>
      </w:pPr>
      <w:r>
        <w:rPr>
          <w:rFonts w:hint="eastAsia"/>
        </w:rPr>
        <w:tab/>
      </w:r>
      <w:r>
        <w:rPr>
          <w:rFonts w:hint="eastAsia"/>
        </w:rPr>
        <w:t>通过</w:t>
      </w:r>
      <w:r w:rsidR="00302AC8">
        <w:rPr>
          <w:rFonts w:hint="eastAsia"/>
        </w:rPr>
        <w:t>自带工具</w:t>
      </w:r>
      <w:r>
        <w:rPr>
          <w:rFonts w:hint="eastAsia"/>
        </w:rPr>
        <w:t>pip</w:t>
      </w:r>
      <w:r>
        <w:rPr>
          <w:rFonts w:hint="eastAsia"/>
        </w:rPr>
        <w:t>进行查找，方法如下：</w:t>
      </w:r>
    </w:p>
    <w:p w:rsidR="00A146CD" w:rsidRPr="00A146CD" w:rsidRDefault="00A146CD">
      <w:pPr>
        <w:ind w:firstLineChars="200" w:firstLine="480"/>
        <w:pPrChange w:id="412" w:author="刘润瞻" w:date="2020-08-18T15:51:00Z">
          <w:pPr>
            <w:ind w:firstLine="480"/>
          </w:pPr>
        </w:pPrChange>
      </w:pPr>
      <w:r>
        <w:rPr>
          <w:rFonts w:hint="eastAsia"/>
        </w:rPr>
        <w:tab/>
        <w:t>pip search module_name</w:t>
      </w:r>
    </w:p>
    <w:p w:rsidR="006D098C" w:rsidRDefault="006D098C">
      <w:pPr>
        <w:ind w:firstLineChars="200" w:firstLine="480"/>
        <w:pPrChange w:id="413" w:author="刘润瞻" w:date="2020-08-18T15:51:00Z">
          <w:pPr>
            <w:ind w:firstLine="480"/>
          </w:pPr>
        </w:pPrChange>
      </w:pPr>
      <w:del w:id="414" w:author="刘润瞻" w:date="2020-08-18T15:51:00Z">
        <w:r w:rsidDel="003959AD">
          <w:rPr>
            <w:rFonts w:hint="eastAsia"/>
          </w:rPr>
          <w:tab/>
        </w:r>
      </w:del>
      <w:r w:rsidR="00260D51">
        <w:rPr>
          <w:rFonts w:hint="eastAsia"/>
        </w:rPr>
        <w:t>2</w:t>
      </w:r>
      <w:r w:rsidR="00260D51">
        <w:rPr>
          <w:rFonts w:hint="eastAsia"/>
        </w:rPr>
        <w:t>）</w:t>
      </w:r>
      <w:r>
        <w:rPr>
          <w:rFonts w:hint="eastAsia"/>
        </w:rPr>
        <w:t>Perl</w:t>
      </w:r>
      <w:r>
        <w:rPr>
          <w:rFonts w:hint="eastAsia"/>
        </w:rPr>
        <w:t>的第三方模块分发网址</w:t>
      </w:r>
      <w:r w:rsidR="00B22F07">
        <w:rPr>
          <w:rFonts w:hint="eastAsia"/>
        </w:rPr>
        <w:t>cpan</w:t>
      </w:r>
      <w:r>
        <w:rPr>
          <w:rFonts w:hint="eastAsia"/>
        </w:rPr>
        <w:t>：</w:t>
      </w:r>
      <w:r w:rsidR="000736EC" w:rsidRPr="003959AD">
        <w:fldChar w:fldCharType="begin"/>
      </w:r>
      <w:r w:rsidR="000736EC">
        <w:instrText xml:space="preserve"> HYPERLINK "https://metacpan.org/" </w:instrText>
      </w:r>
      <w:r w:rsidR="000736EC" w:rsidRPr="003959AD">
        <w:fldChar w:fldCharType="separate"/>
      </w:r>
      <w:r w:rsidR="00380A08" w:rsidRPr="003959AD">
        <w:rPr>
          <w:rPrChange w:id="415" w:author="刘润瞻" w:date="2020-08-18T15:51:00Z">
            <w:rPr>
              <w:rStyle w:val="a4"/>
            </w:rPr>
          </w:rPrChange>
        </w:rPr>
        <w:t>https://metacpan.org/</w:t>
      </w:r>
      <w:r w:rsidR="000736EC" w:rsidRPr="003959AD">
        <w:rPr>
          <w:rPrChange w:id="416" w:author="刘润瞻" w:date="2020-08-18T15:51:00Z">
            <w:rPr>
              <w:rStyle w:val="a4"/>
            </w:rPr>
          </w:rPrChange>
        </w:rPr>
        <w:fldChar w:fldCharType="end"/>
      </w:r>
    </w:p>
    <w:p w:rsidR="00A146CD" w:rsidRDefault="00A146CD">
      <w:pPr>
        <w:ind w:firstLineChars="200" w:firstLine="480"/>
        <w:pPrChange w:id="417" w:author="刘润瞻" w:date="2020-08-18T15:51:00Z">
          <w:pPr>
            <w:ind w:firstLine="480"/>
          </w:pPr>
        </w:pPrChange>
      </w:pPr>
      <w:r>
        <w:rPr>
          <w:rFonts w:hint="eastAsia"/>
        </w:rPr>
        <w:tab/>
      </w:r>
      <w:r>
        <w:rPr>
          <w:rFonts w:hint="eastAsia"/>
        </w:rPr>
        <w:t>通过</w:t>
      </w:r>
      <w:r w:rsidR="005B25F0">
        <w:rPr>
          <w:rFonts w:hint="eastAsia"/>
        </w:rPr>
        <w:t>自带工具</w:t>
      </w:r>
      <w:r>
        <w:rPr>
          <w:rFonts w:hint="eastAsia"/>
        </w:rPr>
        <w:t>cpan</w:t>
      </w:r>
      <w:r>
        <w:rPr>
          <w:rFonts w:hint="eastAsia"/>
        </w:rPr>
        <w:t>进行安装，方法如下：</w:t>
      </w:r>
    </w:p>
    <w:p w:rsidR="00A146CD" w:rsidRDefault="00A146CD">
      <w:pPr>
        <w:ind w:firstLineChars="200" w:firstLine="480"/>
        <w:pPrChange w:id="418" w:author="刘润瞻" w:date="2020-08-18T15:51:00Z">
          <w:pPr>
            <w:ind w:firstLine="480"/>
          </w:pPr>
        </w:pPrChange>
      </w:pPr>
      <w:r>
        <w:rPr>
          <w:rFonts w:hint="eastAsia"/>
        </w:rPr>
        <w:tab/>
        <w:t>cpan install module_name</w:t>
      </w:r>
    </w:p>
    <w:p w:rsidR="00D04BD2" w:rsidRDefault="00D04BD2">
      <w:pPr>
        <w:ind w:firstLineChars="200" w:firstLine="480"/>
        <w:pPrChange w:id="419" w:author="刘润瞻" w:date="2020-08-18T15:51:00Z">
          <w:pPr>
            <w:ind w:firstLine="480"/>
          </w:pPr>
        </w:pPrChange>
      </w:pPr>
      <w:r>
        <w:rPr>
          <w:rFonts w:hint="eastAsia"/>
        </w:rPr>
        <w:tab/>
      </w:r>
      <w:r>
        <w:rPr>
          <w:rFonts w:hint="eastAsia"/>
        </w:rPr>
        <w:t>或：</w:t>
      </w:r>
    </w:p>
    <w:p w:rsidR="00D04BD2" w:rsidRPr="00A146CD" w:rsidRDefault="00D04BD2">
      <w:pPr>
        <w:ind w:firstLineChars="200" w:firstLine="480"/>
        <w:pPrChange w:id="420" w:author="刘润瞻" w:date="2020-08-18T15:51:00Z">
          <w:pPr>
            <w:ind w:firstLine="480"/>
          </w:pPr>
        </w:pPrChange>
      </w:pPr>
      <w:r>
        <w:rPr>
          <w:rFonts w:hint="eastAsia"/>
        </w:rPr>
        <w:tab/>
        <w:t>cpan module_name</w:t>
      </w:r>
    </w:p>
    <w:p w:rsidR="00B550E3" w:rsidRDefault="007A27CC">
      <w:pPr>
        <w:pStyle w:val="3"/>
        <w:numPr>
          <w:ilvl w:val="1"/>
          <w:numId w:val="6"/>
        </w:numPr>
        <w:pPrChange w:id="421" w:author="刘润瞻" w:date="2020-08-20T19:51:00Z">
          <w:pPr/>
        </w:pPrChange>
      </w:pPr>
      <w:del w:id="422" w:author="刘润瞻" w:date="2020-08-18T15:28:00Z">
        <w:r w:rsidDel="002E2AA3">
          <w:rPr>
            <w:rFonts w:hint="eastAsia"/>
          </w:rPr>
          <w:delText>3.7</w:delText>
        </w:r>
        <w:r w:rsidR="00B550E3" w:rsidDel="002E2AA3">
          <w:rPr>
            <w:rFonts w:hint="eastAsia"/>
          </w:rPr>
          <w:delText xml:space="preserve"> </w:delText>
        </w:r>
      </w:del>
      <w:bookmarkStart w:id="423" w:name="_Toc51602802"/>
      <w:bookmarkStart w:id="424" w:name="_Toc51602833"/>
      <w:bookmarkStart w:id="425" w:name="_Toc51608750"/>
      <w:r>
        <w:rPr>
          <w:rFonts w:hint="eastAsia"/>
        </w:rPr>
        <w:t>模块使用</w:t>
      </w:r>
      <w:bookmarkEnd w:id="423"/>
      <w:bookmarkEnd w:id="424"/>
      <w:bookmarkEnd w:id="425"/>
    </w:p>
    <w:p w:rsidR="00B550E3" w:rsidRDefault="00B550E3">
      <w:pPr>
        <w:ind w:firstLineChars="200" w:firstLine="480"/>
        <w:pPrChange w:id="426" w:author="刘润瞻" w:date="2020-08-18T15:51:00Z">
          <w:pPr>
            <w:ind w:firstLine="480"/>
          </w:pPr>
        </w:pPrChange>
      </w:pPr>
      <w:del w:id="427" w:author="刘润瞻" w:date="2020-08-18T15:51:00Z">
        <w:r w:rsidDel="001B6F3D">
          <w:rPr>
            <w:rFonts w:hint="eastAsia"/>
          </w:rPr>
          <w:tab/>
        </w:r>
      </w:del>
      <w:r w:rsidR="00637983">
        <w:rPr>
          <w:rFonts w:hint="eastAsia"/>
        </w:rPr>
        <w:t>1</w:t>
      </w:r>
      <w:r w:rsidR="00637983">
        <w:rPr>
          <w:rFonts w:hint="eastAsia"/>
        </w:rPr>
        <w:t>）</w:t>
      </w:r>
      <w:r>
        <w:rPr>
          <w:rFonts w:hint="eastAsia"/>
        </w:rPr>
        <w:t>Python</w:t>
      </w:r>
      <w:r>
        <w:rPr>
          <w:rFonts w:hint="eastAsia"/>
        </w:rPr>
        <w:t>的模块导入方式有两种：</w:t>
      </w:r>
    </w:p>
    <w:p w:rsidR="00973040" w:rsidRDefault="00B550E3">
      <w:pPr>
        <w:ind w:firstLineChars="200" w:firstLine="480"/>
        <w:pPrChange w:id="428" w:author="刘润瞻" w:date="2020-08-18T15:51:00Z">
          <w:pPr>
            <w:ind w:firstLine="480"/>
          </w:pPr>
        </w:pPrChange>
      </w:pPr>
      <w:r>
        <w:rPr>
          <w:rFonts w:hint="eastAsia"/>
        </w:rPr>
        <w:tab/>
      </w:r>
      <w:r w:rsidR="00973040">
        <w:rPr>
          <w:rFonts w:hint="eastAsia"/>
        </w:rPr>
        <w:t>导入模块的全部内容</w:t>
      </w:r>
      <w:r w:rsidR="00973040">
        <w:rPr>
          <w:rFonts w:hint="eastAsia"/>
        </w:rPr>
        <w:t xml:space="preserve"> </w:t>
      </w:r>
      <w:r>
        <w:rPr>
          <w:rFonts w:hint="eastAsia"/>
        </w:rPr>
        <w:t>import os</w:t>
      </w:r>
    </w:p>
    <w:p w:rsidR="00B550E3" w:rsidRDefault="00B550E3">
      <w:pPr>
        <w:ind w:firstLineChars="200" w:firstLine="480"/>
        <w:pPrChange w:id="429" w:author="刘润瞻" w:date="2020-08-18T15:51:00Z">
          <w:pPr>
            <w:ind w:firstLine="480"/>
          </w:pPr>
        </w:pPrChange>
      </w:pPr>
      <w:r>
        <w:rPr>
          <w:rFonts w:hint="eastAsia"/>
        </w:rPr>
        <w:tab/>
      </w:r>
      <w:r w:rsidR="00973040">
        <w:rPr>
          <w:rFonts w:hint="eastAsia"/>
        </w:rPr>
        <w:t>导入模块的指定内容</w:t>
      </w:r>
      <w:r w:rsidR="0045731E">
        <w:rPr>
          <w:rFonts w:hint="eastAsia"/>
        </w:rPr>
        <w:t xml:space="preserve"> </w:t>
      </w:r>
      <w:r>
        <w:rPr>
          <w:rFonts w:hint="eastAsia"/>
        </w:rPr>
        <w:t xml:space="preserve">from </w:t>
      </w:r>
      <w:r w:rsidR="00BB036C">
        <w:rPr>
          <w:rFonts w:hint="eastAsia"/>
        </w:rPr>
        <w:t>sys</w:t>
      </w:r>
      <w:r>
        <w:rPr>
          <w:rFonts w:hint="eastAsia"/>
        </w:rPr>
        <w:t xml:space="preserve"> import </w:t>
      </w:r>
      <w:r w:rsidR="00BB036C">
        <w:rPr>
          <w:rFonts w:hint="eastAsia"/>
        </w:rPr>
        <w:t>argv</w:t>
      </w:r>
    </w:p>
    <w:p w:rsidR="007A27CC" w:rsidRDefault="00637983">
      <w:pPr>
        <w:ind w:firstLineChars="200" w:firstLine="480"/>
        <w:pPrChange w:id="430" w:author="刘润瞻" w:date="2020-08-18T15:51:00Z">
          <w:pPr>
            <w:ind w:firstLine="480"/>
          </w:pPr>
        </w:pPrChange>
      </w:pPr>
      <w:del w:id="431" w:author="刘润瞻" w:date="2020-08-18T15:51:00Z">
        <w:r w:rsidDel="001B6F3D">
          <w:rPr>
            <w:rFonts w:hint="eastAsia"/>
          </w:rPr>
          <w:tab/>
        </w:r>
      </w:del>
      <w:r w:rsidR="00BB036C">
        <w:rPr>
          <w:rFonts w:hint="eastAsia"/>
        </w:rPr>
        <w:t>2</w:t>
      </w:r>
      <w:r w:rsidR="00BB036C">
        <w:rPr>
          <w:rFonts w:hint="eastAsia"/>
        </w:rPr>
        <w:t>）</w:t>
      </w:r>
      <w:r w:rsidR="00BB036C">
        <w:rPr>
          <w:rFonts w:hint="eastAsia"/>
        </w:rPr>
        <w:t>Perl</w:t>
      </w:r>
      <w:r w:rsidR="00BB036C">
        <w:rPr>
          <w:rFonts w:hint="eastAsia"/>
        </w:rPr>
        <w:t>的模块导入方式有两种：</w:t>
      </w:r>
    </w:p>
    <w:p w:rsidR="00BB036C" w:rsidRDefault="00BB036C">
      <w:pPr>
        <w:ind w:firstLineChars="200" w:firstLine="480"/>
        <w:pPrChange w:id="432" w:author="刘润瞻" w:date="2020-08-18T15:51:00Z">
          <w:pPr>
            <w:ind w:firstLine="480"/>
          </w:pPr>
        </w:pPrChange>
      </w:pPr>
      <w:r>
        <w:rPr>
          <w:rFonts w:hint="eastAsia"/>
        </w:rPr>
        <w:tab/>
      </w:r>
      <w:r>
        <w:rPr>
          <w:rFonts w:hint="eastAsia"/>
        </w:rPr>
        <w:t>导入模块的全部内容</w:t>
      </w:r>
      <w:r>
        <w:rPr>
          <w:rFonts w:hint="eastAsia"/>
        </w:rPr>
        <w:t xml:space="preserve"> use File::Spec;</w:t>
      </w:r>
    </w:p>
    <w:p w:rsidR="00BB036C" w:rsidRPr="00BB036C" w:rsidRDefault="00BB036C">
      <w:pPr>
        <w:ind w:firstLineChars="200" w:firstLine="480"/>
        <w:pPrChange w:id="433" w:author="刘润瞻" w:date="2020-08-18T15:51:00Z">
          <w:pPr>
            <w:ind w:firstLine="480"/>
          </w:pPr>
        </w:pPrChange>
      </w:pPr>
      <w:r>
        <w:rPr>
          <w:rFonts w:hint="eastAsia"/>
        </w:rPr>
        <w:tab/>
      </w:r>
      <w:r>
        <w:rPr>
          <w:rFonts w:hint="eastAsia"/>
        </w:rPr>
        <w:t>导入模块的指定内容</w:t>
      </w:r>
      <w:r>
        <w:rPr>
          <w:rFonts w:hint="eastAsia"/>
        </w:rPr>
        <w:t xml:space="preserve"> </w:t>
      </w:r>
      <w:r w:rsidR="00502937" w:rsidRPr="00502937">
        <w:t>use File::Basename qw/basename/;</w:t>
      </w:r>
    </w:p>
    <w:p w:rsidR="00D377AF" w:rsidRDefault="008A28D8">
      <w:pPr>
        <w:pStyle w:val="2"/>
        <w:numPr>
          <w:ilvl w:val="0"/>
          <w:numId w:val="6"/>
        </w:numPr>
        <w:pPrChange w:id="434" w:author="刘润瞻" w:date="2020-08-20T19:50:00Z">
          <w:pPr/>
        </w:pPrChange>
      </w:pPr>
      <w:del w:id="435" w:author="刘润瞻" w:date="2020-08-18T15:24:00Z">
        <w:r w:rsidDel="00572829">
          <w:rPr>
            <w:rFonts w:hint="eastAsia"/>
          </w:rPr>
          <w:delText>4</w:delText>
        </w:r>
        <w:r w:rsidR="00D377AF" w:rsidDel="00572829">
          <w:rPr>
            <w:rFonts w:hint="eastAsia"/>
          </w:rPr>
          <w:delText xml:space="preserve">. </w:delText>
        </w:r>
      </w:del>
      <w:bookmarkStart w:id="436" w:name="_Toc51602803"/>
      <w:bookmarkStart w:id="437" w:name="_Toc51602834"/>
      <w:bookmarkStart w:id="438" w:name="_Toc51608751"/>
      <w:r w:rsidR="00D377AF">
        <w:rPr>
          <w:rFonts w:hint="eastAsia"/>
        </w:rPr>
        <w:t>数据类型</w:t>
      </w:r>
      <w:bookmarkEnd w:id="436"/>
      <w:bookmarkEnd w:id="437"/>
      <w:bookmarkEnd w:id="438"/>
    </w:p>
    <w:p w:rsidR="00C27BB9" w:rsidRDefault="00687E4E">
      <w:pPr>
        <w:ind w:firstLineChars="200" w:firstLine="480"/>
        <w:pPrChange w:id="439" w:author="刘润瞻" w:date="2020-08-18T15:52:00Z">
          <w:pPr>
            <w:ind w:firstLine="480"/>
          </w:pPr>
        </w:pPrChange>
      </w:pPr>
      <w:del w:id="440" w:author="刘润瞻" w:date="2020-08-18T15:51:00Z">
        <w:r w:rsidDel="002E6416">
          <w:rPr>
            <w:rFonts w:hint="eastAsia"/>
          </w:rPr>
          <w:tab/>
        </w:r>
      </w:del>
      <w:r>
        <w:rPr>
          <w:rFonts w:hint="eastAsia"/>
        </w:rPr>
        <w:t>这两门语言都是无类型的，也就是说</w:t>
      </w:r>
      <w:r w:rsidR="00F27715">
        <w:rPr>
          <w:rFonts w:hint="eastAsia"/>
        </w:rPr>
        <w:t>，对同一个变量名可以例化为多个不同的变量类型</w:t>
      </w:r>
      <w:r w:rsidR="00C27BB9">
        <w:rPr>
          <w:rFonts w:hint="eastAsia"/>
        </w:rPr>
        <w:t>，如</w:t>
      </w:r>
      <w:r w:rsidR="00C27BB9">
        <w:rPr>
          <w:rFonts w:hint="eastAsia"/>
        </w:rPr>
        <w:t>Python</w:t>
      </w:r>
      <w:r w:rsidR="00C27BB9">
        <w:rPr>
          <w:rFonts w:hint="eastAsia"/>
        </w:rPr>
        <w:t>中的：</w:t>
      </w:r>
    </w:p>
    <w:p w:rsidR="00B16FC7" w:rsidRDefault="00B16FC7">
      <w:pPr>
        <w:ind w:firstLineChars="200" w:firstLine="480"/>
        <w:pPrChange w:id="441" w:author="刘润瞻" w:date="2020-08-18T15:52:00Z">
          <w:pPr>
            <w:ind w:firstLine="480"/>
          </w:pPr>
        </w:pPrChange>
      </w:pPr>
      <w:r>
        <w:rPr>
          <w:rFonts w:hint="eastAsia"/>
        </w:rPr>
        <w:t>a = 50</w:t>
      </w:r>
    </w:p>
    <w:p w:rsidR="006E7127" w:rsidRDefault="00B16FC7">
      <w:pPr>
        <w:ind w:firstLineChars="200" w:firstLine="480"/>
        <w:pPrChange w:id="442" w:author="刘润瞻" w:date="2020-08-18T15:52:00Z">
          <w:pPr>
            <w:ind w:firstLine="480"/>
          </w:pPr>
        </w:pPrChange>
      </w:pPr>
      <w:r>
        <w:rPr>
          <w:rFonts w:hint="eastAsia"/>
        </w:rPr>
        <w:t xml:space="preserve">a = </w:t>
      </w:r>
      <w:r w:rsidR="006E7127">
        <w:t>“</w:t>
      </w:r>
      <w:r w:rsidR="006E7127">
        <w:rPr>
          <w:rFonts w:hint="eastAsia"/>
        </w:rPr>
        <w:t>hello world!</w:t>
      </w:r>
      <w:r w:rsidR="006E7127">
        <w:t>”</w:t>
      </w:r>
    </w:p>
    <w:p w:rsidR="00C27BB9" w:rsidRDefault="00C27BB9">
      <w:pPr>
        <w:ind w:firstLineChars="200" w:firstLine="480"/>
        <w:pPrChange w:id="443" w:author="刘润瞻" w:date="2020-08-18T15:52:00Z">
          <w:pPr>
            <w:ind w:firstLine="480"/>
          </w:pPr>
        </w:pPrChange>
      </w:pPr>
      <w:r>
        <w:rPr>
          <w:rFonts w:hint="eastAsia"/>
        </w:rPr>
        <w:t>和</w:t>
      </w:r>
      <w:r>
        <w:rPr>
          <w:rFonts w:hint="eastAsia"/>
        </w:rPr>
        <w:t>Perl</w:t>
      </w:r>
      <w:r>
        <w:rPr>
          <w:rFonts w:hint="eastAsia"/>
        </w:rPr>
        <w:t>中的：</w:t>
      </w:r>
    </w:p>
    <w:p w:rsidR="00C27BB9" w:rsidRDefault="00C27BB9">
      <w:pPr>
        <w:ind w:firstLineChars="200" w:firstLine="480"/>
        <w:pPrChange w:id="444" w:author="刘润瞻" w:date="2020-08-18T15:52:00Z">
          <w:pPr>
            <w:ind w:firstLine="480"/>
          </w:pPr>
        </w:pPrChange>
      </w:pPr>
      <w:r>
        <w:rPr>
          <w:rFonts w:hint="eastAsia"/>
        </w:rPr>
        <w:t>$a = 50;</w:t>
      </w:r>
    </w:p>
    <w:p w:rsidR="00C27BB9" w:rsidRDefault="00C27BB9">
      <w:pPr>
        <w:ind w:firstLineChars="200" w:firstLine="480"/>
        <w:pPrChange w:id="445" w:author="刘润瞻" w:date="2020-08-18T15:52:00Z">
          <w:pPr>
            <w:ind w:firstLine="480"/>
          </w:pPr>
        </w:pPrChange>
      </w:pPr>
      <w:r>
        <w:rPr>
          <w:rFonts w:hint="eastAsia"/>
        </w:rPr>
        <w:t xml:space="preserve">$a = </w:t>
      </w:r>
      <w:r>
        <w:t>“</w:t>
      </w:r>
      <w:r>
        <w:rPr>
          <w:rFonts w:hint="eastAsia"/>
        </w:rPr>
        <w:t>hello world!</w:t>
      </w:r>
      <w:r>
        <w:t>”</w:t>
      </w:r>
      <w:r>
        <w:rPr>
          <w:rFonts w:hint="eastAsia"/>
        </w:rPr>
        <w:t>;</w:t>
      </w:r>
    </w:p>
    <w:p w:rsidR="0092530B" w:rsidRDefault="0092530B">
      <w:pPr>
        <w:ind w:firstLineChars="200" w:firstLine="480"/>
        <w:pPrChange w:id="446" w:author="刘润瞻" w:date="2020-08-18T15:52:00Z">
          <w:pPr>
            <w:ind w:firstLine="480"/>
          </w:pPr>
        </w:pPrChange>
      </w:pPr>
      <w:r>
        <w:rPr>
          <w:rFonts w:hint="eastAsia"/>
        </w:rPr>
        <w:t>这样写，解释器是不会报错的。</w:t>
      </w:r>
      <w:r w:rsidR="00F4520A">
        <w:rPr>
          <w:rFonts w:hint="eastAsia"/>
        </w:rPr>
        <w:t>每赋一次值，</w:t>
      </w:r>
      <w:r>
        <w:rPr>
          <w:rFonts w:hint="eastAsia"/>
        </w:rPr>
        <w:t>解释器</w:t>
      </w:r>
      <w:r w:rsidR="00F4520A">
        <w:rPr>
          <w:rFonts w:hint="eastAsia"/>
        </w:rPr>
        <w:t>就会</w:t>
      </w:r>
      <w:r>
        <w:rPr>
          <w:rFonts w:hint="eastAsia"/>
        </w:rPr>
        <w:t>根据等号右边的数据类型，推断出左边的变量类型，将相应的数据绑定在这个变量名</w:t>
      </w:r>
      <w:r>
        <w:rPr>
          <w:rFonts w:hint="eastAsia"/>
        </w:rPr>
        <w:t>a</w:t>
      </w:r>
      <w:r>
        <w:rPr>
          <w:rFonts w:hint="eastAsia"/>
        </w:rPr>
        <w:t>上。</w:t>
      </w:r>
      <w:r w:rsidR="0047239E">
        <w:rPr>
          <w:rFonts w:hint="eastAsia"/>
        </w:rPr>
        <w:t>在</w:t>
      </w:r>
      <w:r w:rsidR="0047239E">
        <w:rPr>
          <w:rFonts w:hint="eastAsia"/>
        </w:rPr>
        <w:t>C</w:t>
      </w:r>
      <w:r w:rsidR="0047239E">
        <w:rPr>
          <w:rFonts w:hint="eastAsia"/>
        </w:rPr>
        <w:t>上是不允许这么操作的</w:t>
      </w:r>
      <w:r w:rsidR="00EC61D4">
        <w:rPr>
          <w:rFonts w:hint="eastAsia"/>
        </w:rPr>
        <w:t>，编译器会报错并终止编译</w:t>
      </w:r>
      <w:r w:rsidR="0047239E">
        <w:rPr>
          <w:rFonts w:hint="eastAsia"/>
        </w:rPr>
        <w:t>。</w:t>
      </w:r>
    </w:p>
    <w:p w:rsidR="008D667C" w:rsidRDefault="008D667C">
      <w:pPr>
        <w:ind w:firstLineChars="200" w:firstLine="480"/>
        <w:pPrChange w:id="447" w:author="刘润瞻" w:date="2020-08-18T15:52:00Z">
          <w:pPr>
            <w:ind w:firstLine="480"/>
          </w:pPr>
        </w:pPrChange>
      </w:pPr>
      <w:r>
        <w:rPr>
          <w:rFonts w:hint="eastAsia"/>
        </w:rPr>
        <w:t>注意：</w:t>
      </w:r>
    </w:p>
    <w:p w:rsidR="008D667C" w:rsidRDefault="008D667C">
      <w:pPr>
        <w:ind w:firstLineChars="200" w:firstLine="480"/>
        <w:pPrChange w:id="448" w:author="刘润瞻" w:date="2020-08-18T15:52:00Z">
          <w:pPr>
            <w:ind w:firstLine="480"/>
          </w:pPr>
        </w:pPrChange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Perl</w:t>
      </w:r>
      <w:r>
        <w:rPr>
          <w:rFonts w:hint="eastAsia"/>
        </w:rPr>
        <w:t>中的变量名区分大小写，且首位不能为数字；</w:t>
      </w:r>
    </w:p>
    <w:p w:rsidR="008D667C" w:rsidRPr="008D667C" w:rsidRDefault="008D667C">
      <w:pPr>
        <w:ind w:firstLineChars="200" w:firstLine="480"/>
        <w:pPrChange w:id="449" w:author="刘润瞻" w:date="2020-08-18T15:52:00Z">
          <w:pPr>
            <w:ind w:firstLine="480"/>
          </w:pPr>
        </w:pPrChange>
      </w:pPr>
      <w:r>
        <w:rPr>
          <w:rFonts w:hint="eastAsia"/>
        </w:rPr>
        <w:t>2</w:t>
      </w:r>
      <w:r>
        <w:rPr>
          <w:rFonts w:hint="eastAsia"/>
        </w:rPr>
        <w:t>）</w:t>
      </w:r>
      <w:r w:rsidR="002B650A">
        <w:rPr>
          <w:rFonts w:hint="eastAsia"/>
        </w:rPr>
        <w:t>Perl</w:t>
      </w:r>
      <w:r w:rsidR="002B650A">
        <w:rPr>
          <w:rFonts w:hint="eastAsia"/>
        </w:rPr>
        <w:t>中的变量必须以“</w:t>
      </w:r>
      <w:r w:rsidR="002B650A">
        <w:rPr>
          <w:rFonts w:hint="eastAsia"/>
        </w:rPr>
        <w:t>$</w:t>
      </w:r>
      <w:r w:rsidR="002B650A">
        <w:rPr>
          <w:rFonts w:hint="eastAsia"/>
        </w:rPr>
        <w:t>”开头</w:t>
      </w:r>
      <w:r w:rsidR="00565FD8">
        <w:rPr>
          <w:rFonts w:hint="eastAsia"/>
        </w:rPr>
        <w:t>（部分系统变量不是，但用户</w:t>
      </w:r>
      <w:r w:rsidR="004049B2">
        <w:rPr>
          <w:rFonts w:hint="eastAsia"/>
        </w:rPr>
        <w:t>自定义的变量</w:t>
      </w:r>
      <w:r w:rsidR="00565FD8">
        <w:rPr>
          <w:rFonts w:hint="eastAsia"/>
        </w:rPr>
        <w:t>最好遵循这一条</w:t>
      </w:r>
      <w:r w:rsidR="0001278A">
        <w:rPr>
          <w:rFonts w:hint="eastAsia"/>
        </w:rPr>
        <w:t>，包括定义读写文件的句柄</w:t>
      </w:r>
      <w:r w:rsidR="0049416C">
        <w:rPr>
          <w:rFonts w:hint="eastAsia"/>
        </w:rPr>
        <w:t>变量</w:t>
      </w:r>
      <w:r w:rsidR="00565FD8">
        <w:rPr>
          <w:rFonts w:hint="eastAsia"/>
        </w:rPr>
        <w:t>）</w:t>
      </w:r>
      <w:r w:rsidR="002B650A">
        <w:rPr>
          <w:rFonts w:hint="eastAsia"/>
        </w:rPr>
        <w:t>。</w:t>
      </w:r>
    </w:p>
    <w:p w:rsidR="00D377AF" w:rsidRDefault="008A28D8">
      <w:pPr>
        <w:pStyle w:val="3"/>
        <w:numPr>
          <w:ilvl w:val="1"/>
          <w:numId w:val="6"/>
        </w:numPr>
        <w:pPrChange w:id="450" w:author="刘润瞻" w:date="2020-08-20T19:52:00Z">
          <w:pPr/>
        </w:pPrChange>
      </w:pPr>
      <w:del w:id="451" w:author="刘润瞻" w:date="2020-08-18T15:28:00Z">
        <w:r w:rsidDel="002E2AA3">
          <w:rPr>
            <w:rFonts w:hint="eastAsia"/>
          </w:rPr>
          <w:delText>4</w:delText>
        </w:r>
        <w:r w:rsidR="005171FB" w:rsidDel="002E2AA3">
          <w:rPr>
            <w:rFonts w:hint="eastAsia"/>
          </w:rPr>
          <w:delText xml:space="preserve">.1 </w:delText>
        </w:r>
      </w:del>
      <w:bookmarkStart w:id="452" w:name="_Toc51602804"/>
      <w:bookmarkStart w:id="453" w:name="_Toc51602835"/>
      <w:bookmarkStart w:id="454" w:name="_Toc51608752"/>
      <w:r w:rsidR="005171FB">
        <w:rPr>
          <w:rFonts w:hint="eastAsia"/>
        </w:rPr>
        <w:t>整型变量</w:t>
      </w:r>
      <w:bookmarkEnd w:id="452"/>
      <w:bookmarkEnd w:id="453"/>
      <w:bookmarkEnd w:id="454"/>
    </w:p>
    <w:p w:rsidR="005171FB" w:rsidRDefault="005F7EC5">
      <w:pPr>
        <w:ind w:firstLineChars="200" w:firstLine="480"/>
        <w:pPrChange w:id="455" w:author="刘润瞻" w:date="2020-08-18T15:52:00Z">
          <w:pPr>
            <w:ind w:firstLine="480"/>
          </w:pPr>
        </w:pPrChange>
      </w:pPr>
      <w:del w:id="456" w:author="刘润瞻" w:date="2020-08-18T15:52:00Z">
        <w:r w:rsidDel="005D31AB">
          <w:rPr>
            <w:rFonts w:hint="eastAsia"/>
          </w:rPr>
          <w:tab/>
        </w:r>
      </w:del>
      <w:r w:rsidR="003D6460">
        <w:rPr>
          <w:rFonts w:hint="eastAsia"/>
        </w:rPr>
        <w:t>整型变量包含有符号和无符号两种。</w:t>
      </w:r>
    </w:p>
    <w:p w:rsidR="005171FB" w:rsidRDefault="008A28D8">
      <w:pPr>
        <w:pStyle w:val="3"/>
        <w:numPr>
          <w:ilvl w:val="1"/>
          <w:numId w:val="6"/>
        </w:numPr>
        <w:pPrChange w:id="457" w:author="刘润瞻" w:date="2020-08-20T19:52:00Z">
          <w:pPr/>
        </w:pPrChange>
      </w:pPr>
      <w:del w:id="458" w:author="刘润瞻" w:date="2020-08-18T15:28:00Z">
        <w:r w:rsidDel="002E2AA3">
          <w:rPr>
            <w:rFonts w:hint="eastAsia"/>
          </w:rPr>
          <w:lastRenderedPageBreak/>
          <w:delText>4</w:delText>
        </w:r>
        <w:r w:rsidR="005171FB" w:rsidDel="002E2AA3">
          <w:rPr>
            <w:rFonts w:hint="eastAsia"/>
          </w:rPr>
          <w:delText xml:space="preserve">.2 </w:delText>
        </w:r>
      </w:del>
      <w:bookmarkStart w:id="459" w:name="_Toc51602805"/>
      <w:bookmarkStart w:id="460" w:name="_Toc51602836"/>
      <w:bookmarkStart w:id="461" w:name="_Toc51608753"/>
      <w:r w:rsidR="005171FB">
        <w:rPr>
          <w:rFonts w:hint="eastAsia"/>
        </w:rPr>
        <w:t>浮点型变量</w:t>
      </w:r>
      <w:bookmarkEnd w:id="459"/>
      <w:bookmarkEnd w:id="460"/>
      <w:bookmarkEnd w:id="461"/>
    </w:p>
    <w:p w:rsidR="005171FB" w:rsidRPr="008A28D8" w:rsidRDefault="00051D7E">
      <w:pPr>
        <w:ind w:firstLine="480"/>
      </w:pPr>
      <w:del w:id="462" w:author="刘润瞻" w:date="2020-08-18T15:52:00Z">
        <w:r w:rsidDel="0008593D">
          <w:rPr>
            <w:rFonts w:hint="eastAsia"/>
          </w:rPr>
          <w:tab/>
        </w:r>
      </w:del>
      <w:r>
        <w:rPr>
          <w:rFonts w:hint="eastAsia"/>
        </w:rPr>
        <w:t>浮点数是一种小数点位置不定的实数数据类型。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Perl</w:t>
      </w:r>
      <w:r>
        <w:rPr>
          <w:rFonts w:hint="eastAsia"/>
        </w:rPr>
        <w:t>中的浮点数</w:t>
      </w:r>
      <w:r w:rsidR="00D03F4C">
        <w:rPr>
          <w:rFonts w:hint="eastAsia"/>
        </w:rPr>
        <w:t>默认为双精度浮点型，占用</w:t>
      </w:r>
      <w:r w:rsidR="00D03F4C">
        <w:rPr>
          <w:rFonts w:hint="eastAsia"/>
        </w:rPr>
        <w:t>64</w:t>
      </w:r>
      <w:r w:rsidR="00D03F4C">
        <w:rPr>
          <w:rFonts w:hint="eastAsia"/>
        </w:rPr>
        <w:t>位，</w:t>
      </w:r>
      <w:ins w:id="463" w:author="刘润瞻" w:date="2020-08-24T20:00:00Z">
        <w:r w:rsidR="00E14681">
          <w:rPr>
            <w:rFonts w:hint="eastAsia"/>
          </w:rPr>
          <w:t>足以满足</w:t>
        </w:r>
      </w:ins>
      <w:r w:rsidR="00D03F4C">
        <w:rPr>
          <w:rFonts w:hint="eastAsia"/>
        </w:rPr>
        <w:t>一般运算的精度</w:t>
      </w:r>
      <w:ins w:id="464" w:author="刘润瞻" w:date="2020-08-24T20:00:00Z">
        <w:r w:rsidR="00B83866">
          <w:rPr>
            <w:rFonts w:hint="eastAsia"/>
          </w:rPr>
          <w:t>需求</w:t>
        </w:r>
      </w:ins>
      <w:del w:id="465" w:author="刘润瞻" w:date="2020-08-24T20:00:00Z">
        <w:r w:rsidR="00D03F4C" w:rsidDel="00E14681">
          <w:rPr>
            <w:rFonts w:hint="eastAsia"/>
          </w:rPr>
          <w:delText>足以</w:delText>
        </w:r>
      </w:del>
      <w:r w:rsidR="00D03F4C">
        <w:rPr>
          <w:rFonts w:hint="eastAsia"/>
        </w:rPr>
        <w:t>。</w:t>
      </w:r>
    </w:p>
    <w:p w:rsidR="005171FB" w:rsidRDefault="008A28D8">
      <w:pPr>
        <w:pStyle w:val="3"/>
        <w:numPr>
          <w:ilvl w:val="1"/>
          <w:numId w:val="6"/>
        </w:numPr>
        <w:pPrChange w:id="466" w:author="刘润瞻" w:date="2020-08-20T19:52:00Z">
          <w:pPr/>
        </w:pPrChange>
      </w:pPr>
      <w:del w:id="467" w:author="刘润瞻" w:date="2020-08-18T15:28:00Z">
        <w:r w:rsidDel="002E2AA3">
          <w:rPr>
            <w:rFonts w:hint="eastAsia"/>
          </w:rPr>
          <w:delText>4</w:delText>
        </w:r>
        <w:r w:rsidR="005171FB" w:rsidDel="002E2AA3">
          <w:rPr>
            <w:rFonts w:hint="eastAsia"/>
          </w:rPr>
          <w:delText xml:space="preserve">.3 </w:delText>
        </w:r>
      </w:del>
      <w:bookmarkStart w:id="468" w:name="_Toc51602806"/>
      <w:bookmarkStart w:id="469" w:name="_Toc51602837"/>
      <w:bookmarkStart w:id="470" w:name="_Toc51608754"/>
      <w:r w:rsidR="005171FB">
        <w:rPr>
          <w:rFonts w:hint="eastAsia"/>
        </w:rPr>
        <w:t>字符串</w:t>
      </w:r>
      <w:r w:rsidR="001E7F0D">
        <w:rPr>
          <w:rFonts w:hint="eastAsia"/>
        </w:rPr>
        <w:t>变量</w:t>
      </w:r>
      <w:bookmarkEnd w:id="468"/>
      <w:bookmarkEnd w:id="469"/>
      <w:bookmarkEnd w:id="470"/>
    </w:p>
    <w:p w:rsidR="0028227A" w:rsidRDefault="006E41FE">
      <w:pPr>
        <w:ind w:firstLine="480"/>
      </w:pPr>
      <w:del w:id="471" w:author="刘润瞻" w:date="2020-08-18T15:52:00Z">
        <w:r w:rsidDel="0008593D">
          <w:rPr>
            <w:rFonts w:hint="eastAsia"/>
          </w:rPr>
          <w:tab/>
        </w:r>
      </w:del>
      <w:r w:rsidR="00BF1BF7">
        <w:rPr>
          <w:rFonts w:hint="eastAsia"/>
        </w:rPr>
        <w:t>字符串变量是一种用于存储多个字符的数据类型，字符串代表的含义与字符串的编码有关。常见的字符串编码</w:t>
      </w:r>
      <w:r w:rsidR="003C01FF">
        <w:rPr>
          <w:rFonts w:hint="eastAsia"/>
        </w:rPr>
        <w:t>方式</w:t>
      </w:r>
      <w:r w:rsidR="00BF1BF7">
        <w:rPr>
          <w:rFonts w:hint="eastAsia"/>
        </w:rPr>
        <w:t>有</w:t>
      </w:r>
      <w:r w:rsidR="00BF1BF7">
        <w:rPr>
          <w:rFonts w:hint="eastAsia"/>
        </w:rPr>
        <w:t>ASCII</w:t>
      </w:r>
      <w:r w:rsidR="00BF1BF7">
        <w:rPr>
          <w:rFonts w:hint="eastAsia"/>
        </w:rPr>
        <w:t>、</w:t>
      </w:r>
      <w:r w:rsidR="00BF1BF7">
        <w:rPr>
          <w:rFonts w:hint="eastAsia"/>
        </w:rPr>
        <w:t>GB2312</w:t>
      </w:r>
      <w:r w:rsidR="00BF1BF7">
        <w:rPr>
          <w:rFonts w:hint="eastAsia"/>
        </w:rPr>
        <w:t>、</w:t>
      </w:r>
      <w:r w:rsidR="00BF1BF7">
        <w:rPr>
          <w:rFonts w:hint="eastAsia"/>
        </w:rPr>
        <w:t>UTF-8</w:t>
      </w:r>
      <w:r w:rsidR="00BF1BF7">
        <w:rPr>
          <w:rFonts w:hint="eastAsia"/>
        </w:rPr>
        <w:t>、</w:t>
      </w:r>
      <w:r w:rsidR="00BF1BF7">
        <w:rPr>
          <w:rFonts w:hint="eastAsia"/>
        </w:rPr>
        <w:t>UTF-16</w:t>
      </w:r>
      <w:r w:rsidR="00BF1BF7">
        <w:rPr>
          <w:rFonts w:hint="eastAsia"/>
        </w:rPr>
        <w:t>等。</w:t>
      </w:r>
      <w:r w:rsidR="006A70E8">
        <w:rPr>
          <w:rFonts w:hint="eastAsia"/>
        </w:rPr>
        <w:t>ASCII</w:t>
      </w:r>
      <w:r w:rsidR="006A70E8">
        <w:rPr>
          <w:rFonts w:hint="eastAsia"/>
        </w:rPr>
        <w:t>码不支持中文，</w:t>
      </w:r>
      <w:r w:rsidR="006A70E8">
        <w:rPr>
          <w:rFonts w:hint="eastAsia"/>
        </w:rPr>
        <w:t>GB2312</w:t>
      </w:r>
      <w:r w:rsidR="006A70E8">
        <w:rPr>
          <w:rFonts w:hint="eastAsia"/>
        </w:rPr>
        <w:t>、</w:t>
      </w:r>
      <w:r w:rsidR="006A70E8">
        <w:rPr>
          <w:rFonts w:hint="eastAsia"/>
        </w:rPr>
        <w:t>UTF-8/16</w:t>
      </w:r>
      <w:ins w:id="472" w:author="刘润瞻" w:date="2020-08-24T19:59:00Z">
        <w:r w:rsidR="007A62D0">
          <w:rPr>
            <w:rFonts w:hint="eastAsia"/>
          </w:rPr>
          <w:t>编码格式</w:t>
        </w:r>
      </w:ins>
      <w:r w:rsidR="006A70E8">
        <w:rPr>
          <w:rFonts w:hint="eastAsia"/>
        </w:rPr>
        <w:t>支持中文。</w:t>
      </w:r>
    </w:p>
    <w:p w:rsidR="005171FB" w:rsidRDefault="003C01FF" w:rsidP="00A056FC">
      <w:pPr>
        <w:ind w:firstLine="480"/>
      </w:pPr>
      <w:r>
        <w:rPr>
          <w:rFonts w:hint="eastAsia"/>
        </w:rPr>
        <w:t>Python3.0</w:t>
      </w:r>
      <w:r>
        <w:rPr>
          <w:rFonts w:hint="eastAsia"/>
        </w:rPr>
        <w:t>中默认的字符串编码方式是</w:t>
      </w:r>
      <w:r>
        <w:rPr>
          <w:rFonts w:hint="eastAsia"/>
        </w:rPr>
        <w:t>UTF-8</w:t>
      </w:r>
      <w:r>
        <w:rPr>
          <w:rFonts w:hint="eastAsia"/>
        </w:rPr>
        <w:t>。</w:t>
      </w:r>
      <w:r>
        <w:rPr>
          <w:rFonts w:hint="eastAsia"/>
        </w:rPr>
        <w:t>Perl</w:t>
      </w:r>
      <w:r>
        <w:rPr>
          <w:rFonts w:hint="eastAsia"/>
        </w:rPr>
        <w:t>中默认的字符串编码方式是</w:t>
      </w:r>
      <w:r>
        <w:rPr>
          <w:rFonts w:hint="eastAsia"/>
        </w:rPr>
        <w:t>ASCII</w:t>
      </w:r>
      <w:r>
        <w:rPr>
          <w:rFonts w:hint="eastAsia"/>
        </w:rPr>
        <w:t>，</w:t>
      </w:r>
      <w:r w:rsidR="008273F0">
        <w:rPr>
          <w:rFonts w:hint="eastAsia"/>
        </w:rPr>
        <w:t>通过命令“</w:t>
      </w:r>
      <w:r w:rsidR="008273F0">
        <w:rPr>
          <w:rFonts w:hint="eastAsia"/>
        </w:rPr>
        <w:t>use utf8;</w:t>
      </w:r>
      <w:r w:rsidR="008273F0">
        <w:rPr>
          <w:rFonts w:hint="eastAsia"/>
        </w:rPr>
        <w:t>”修改为支持</w:t>
      </w:r>
      <w:r w:rsidR="008273F0">
        <w:rPr>
          <w:rFonts w:hint="eastAsia"/>
        </w:rPr>
        <w:t>UTF-8</w:t>
      </w:r>
      <w:r w:rsidR="008273F0">
        <w:rPr>
          <w:rFonts w:hint="eastAsia"/>
        </w:rPr>
        <w:t>编码</w:t>
      </w:r>
      <w:r>
        <w:rPr>
          <w:rFonts w:hint="eastAsia"/>
        </w:rPr>
        <w:t>。</w:t>
      </w:r>
    </w:p>
    <w:p w:rsidR="00D377AF" w:rsidRDefault="008A28D8">
      <w:pPr>
        <w:pStyle w:val="2"/>
        <w:numPr>
          <w:ilvl w:val="0"/>
          <w:numId w:val="6"/>
        </w:numPr>
        <w:pPrChange w:id="473" w:author="刘润瞻" w:date="2020-08-20T19:50:00Z">
          <w:pPr/>
        </w:pPrChange>
      </w:pPr>
      <w:del w:id="474" w:author="刘润瞻" w:date="2020-08-18T15:24:00Z">
        <w:r w:rsidDel="00B7397E">
          <w:rPr>
            <w:rFonts w:hint="eastAsia"/>
          </w:rPr>
          <w:delText>5</w:delText>
        </w:r>
        <w:r w:rsidR="00D377AF" w:rsidDel="00B7397E">
          <w:rPr>
            <w:rFonts w:hint="eastAsia"/>
          </w:rPr>
          <w:delText xml:space="preserve">. </w:delText>
        </w:r>
      </w:del>
      <w:bookmarkStart w:id="475" w:name="_Toc51602807"/>
      <w:bookmarkStart w:id="476" w:name="_Toc51602838"/>
      <w:bookmarkStart w:id="477" w:name="_Toc51608755"/>
      <w:r w:rsidR="00D377AF">
        <w:rPr>
          <w:rFonts w:hint="eastAsia"/>
        </w:rPr>
        <w:t>数据结构</w:t>
      </w:r>
      <w:bookmarkEnd w:id="475"/>
      <w:bookmarkEnd w:id="476"/>
      <w:bookmarkEnd w:id="477"/>
    </w:p>
    <w:p w:rsidR="00D377AF" w:rsidRDefault="008A28D8">
      <w:pPr>
        <w:pStyle w:val="3"/>
        <w:numPr>
          <w:ilvl w:val="1"/>
          <w:numId w:val="6"/>
        </w:numPr>
        <w:pPrChange w:id="478" w:author="刘润瞻" w:date="2020-08-20T19:52:00Z">
          <w:pPr/>
        </w:pPrChange>
      </w:pPr>
      <w:del w:id="479" w:author="刘润瞻" w:date="2020-08-18T15:25:00Z">
        <w:r w:rsidDel="00273E47">
          <w:rPr>
            <w:rFonts w:hint="eastAsia"/>
          </w:rPr>
          <w:delText>5</w:delText>
        </w:r>
        <w:r w:rsidR="00E744EF" w:rsidDel="00273E47">
          <w:rPr>
            <w:rFonts w:hint="eastAsia"/>
          </w:rPr>
          <w:delText xml:space="preserve">.1 </w:delText>
        </w:r>
      </w:del>
      <w:bookmarkStart w:id="480" w:name="_Toc51602808"/>
      <w:bookmarkStart w:id="481" w:name="_Toc51602839"/>
      <w:bookmarkStart w:id="482" w:name="_Toc51608756"/>
      <w:r w:rsidR="00C2233F">
        <w:rPr>
          <w:rFonts w:hint="eastAsia"/>
        </w:rPr>
        <w:t>列表</w:t>
      </w:r>
      <w:bookmarkEnd w:id="480"/>
      <w:bookmarkEnd w:id="481"/>
      <w:bookmarkEnd w:id="482"/>
    </w:p>
    <w:p w:rsidR="0050694F" w:rsidRDefault="00467A0F">
      <w:pPr>
        <w:ind w:firstLine="480"/>
        <w:rPr>
          <w:ins w:id="483" w:author="刘润瞻" w:date="2020-09-21T19:29:00Z"/>
        </w:rPr>
      </w:pPr>
      <w:del w:id="484" w:author="刘润瞻" w:date="2020-08-18T15:52:00Z">
        <w:r w:rsidDel="0008593D">
          <w:rPr>
            <w:rFonts w:hint="eastAsia"/>
          </w:rPr>
          <w:tab/>
        </w:r>
      </w:del>
      <w:r>
        <w:rPr>
          <w:rFonts w:hint="eastAsia"/>
        </w:rPr>
        <w:t>列表是一种顺序存储数据的数据结构</w:t>
      </w:r>
      <w:r w:rsidR="00FE2205">
        <w:rPr>
          <w:rFonts w:hint="eastAsia"/>
        </w:rPr>
        <w:t>，</w:t>
      </w:r>
      <w:ins w:id="485" w:author="刘润瞻" w:date="2020-09-21T19:29:00Z">
        <w:r w:rsidR="0050694F">
          <w:rPr>
            <w:rFonts w:hint="eastAsia"/>
          </w:rPr>
          <w:t>允许重复数据的存取。</w:t>
        </w:r>
      </w:ins>
    </w:p>
    <w:p w:rsidR="002A33EA" w:rsidRDefault="0024292E">
      <w:pPr>
        <w:ind w:firstLine="480"/>
        <w:rPr>
          <w:ins w:id="486" w:author="刘润瞻" w:date="2020-09-21T19:41:00Z"/>
        </w:rPr>
      </w:pPr>
      <w:ins w:id="487" w:author="刘润瞻" w:date="2020-09-21T19:29:00Z">
        <w:r>
          <w:rPr>
            <w:rFonts w:hint="eastAsia"/>
          </w:rPr>
          <w:t>Python</w:t>
        </w:r>
      </w:ins>
      <w:ins w:id="488" w:author="刘润瞻" w:date="2020-09-21T19:45:00Z">
        <w:r w:rsidR="007337E4">
          <w:rPr>
            <w:rFonts w:hint="eastAsia"/>
          </w:rPr>
          <w:t>中</w:t>
        </w:r>
        <w:r w:rsidR="00262CE1">
          <w:rPr>
            <w:rFonts w:hint="eastAsia"/>
          </w:rPr>
          <w:t>列表</w:t>
        </w:r>
      </w:ins>
      <w:ins w:id="489" w:author="刘润瞻" w:date="2020-09-21T19:55:00Z">
        <w:r w:rsidR="007E254C">
          <w:rPr>
            <w:rFonts w:hint="eastAsia"/>
          </w:rPr>
          <w:t>的常</w:t>
        </w:r>
      </w:ins>
      <w:ins w:id="490" w:author="刘润瞻" w:date="2020-09-21T19:45:00Z">
        <w:r w:rsidR="00262CE1">
          <w:rPr>
            <w:rFonts w:hint="eastAsia"/>
          </w:rPr>
          <w:t>用方式如下：</w:t>
        </w:r>
        <w:r w:rsidR="00262CE1">
          <w:rPr>
            <w:rFonts w:hint="eastAsia"/>
          </w:rPr>
          <w:t xml:space="preserve"> </w:t>
        </w:r>
      </w:ins>
    </w:p>
    <w:tbl>
      <w:tblPr>
        <w:tblStyle w:val="a6"/>
        <w:tblW w:w="0" w:type="auto"/>
        <w:tblLook w:val="04A0" w:firstRow="1" w:lastRow="0" w:firstColumn="1" w:lastColumn="0" w:noHBand="0" w:noVBand="1"/>
        <w:tblPrChange w:id="491" w:author="刘润瞻" w:date="2020-09-21T19:47:00Z">
          <w:tblPr>
            <w:tblStyle w:val="a6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227"/>
        <w:gridCol w:w="2454"/>
        <w:gridCol w:w="2841"/>
        <w:tblGridChange w:id="492">
          <w:tblGrid>
            <w:gridCol w:w="2840"/>
            <w:gridCol w:w="387"/>
            <w:gridCol w:w="2454"/>
            <w:gridCol w:w="2841"/>
          </w:tblGrid>
        </w:tblGridChange>
      </w:tblGrid>
      <w:tr w:rsidR="007E4F7B" w:rsidRPr="00255C01" w:rsidTr="00034F3A">
        <w:trPr>
          <w:ins w:id="493" w:author="刘润瞻" w:date="2020-09-21T19:41:00Z"/>
        </w:trPr>
        <w:tc>
          <w:tcPr>
            <w:tcW w:w="3227" w:type="dxa"/>
            <w:tcPrChange w:id="494" w:author="刘润瞻" w:date="2020-09-21T19:47:00Z">
              <w:tcPr>
                <w:tcW w:w="2840" w:type="dxa"/>
              </w:tcPr>
            </w:tcPrChange>
          </w:tcPr>
          <w:p w:rsidR="007E4F7B" w:rsidRPr="00216E16" w:rsidRDefault="0016404A">
            <w:pPr>
              <w:jc w:val="center"/>
              <w:rPr>
                <w:ins w:id="495" w:author="刘润瞻" w:date="2020-09-21T19:41:00Z"/>
                <w:sz w:val="21"/>
                <w:szCs w:val="21"/>
                <w:rPrChange w:id="496" w:author="刘润瞻" w:date="2020-09-21T19:45:00Z">
                  <w:rPr>
                    <w:ins w:id="497" w:author="刘润瞻" w:date="2020-09-21T19:41:00Z"/>
                  </w:rPr>
                </w:rPrChange>
              </w:rPr>
              <w:pPrChange w:id="498" w:author="刘润瞻" w:date="2020-09-21T19:46:00Z">
                <w:pPr/>
              </w:pPrChange>
            </w:pPr>
            <w:ins w:id="499" w:author="刘润瞻" w:date="2020-09-21T19:45:00Z">
              <w:r w:rsidRPr="00216E16">
                <w:rPr>
                  <w:rFonts w:hint="eastAsia"/>
                  <w:sz w:val="21"/>
                  <w:szCs w:val="21"/>
                </w:rPr>
                <w:t>操作</w:t>
              </w:r>
            </w:ins>
          </w:p>
        </w:tc>
        <w:tc>
          <w:tcPr>
            <w:tcW w:w="2454" w:type="dxa"/>
            <w:tcPrChange w:id="500" w:author="刘润瞻" w:date="2020-09-21T19:47:00Z">
              <w:tcPr>
                <w:tcW w:w="2841" w:type="dxa"/>
                <w:gridSpan w:val="2"/>
              </w:tcPr>
            </w:tcPrChange>
          </w:tcPr>
          <w:p w:rsidR="007E4F7B" w:rsidRPr="00216E16" w:rsidRDefault="0016404A">
            <w:pPr>
              <w:jc w:val="center"/>
              <w:rPr>
                <w:ins w:id="501" w:author="刘润瞻" w:date="2020-09-21T19:41:00Z"/>
                <w:sz w:val="21"/>
                <w:szCs w:val="21"/>
                <w:rPrChange w:id="502" w:author="刘润瞻" w:date="2020-09-21T19:45:00Z">
                  <w:rPr>
                    <w:ins w:id="503" w:author="刘润瞻" w:date="2020-09-21T19:41:00Z"/>
                  </w:rPr>
                </w:rPrChange>
              </w:rPr>
              <w:pPrChange w:id="504" w:author="刘润瞻" w:date="2020-09-21T19:46:00Z">
                <w:pPr/>
              </w:pPrChange>
            </w:pPr>
            <w:ins w:id="505" w:author="刘润瞻" w:date="2020-09-21T19:45:00Z">
              <w:r w:rsidRPr="00216E16"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  <w:tc>
          <w:tcPr>
            <w:tcW w:w="2841" w:type="dxa"/>
            <w:tcPrChange w:id="506" w:author="刘润瞻" w:date="2020-09-21T19:47:00Z">
              <w:tcPr>
                <w:tcW w:w="2841" w:type="dxa"/>
              </w:tcPr>
            </w:tcPrChange>
          </w:tcPr>
          <w:p w:rsidR="007E4F7B" w:rsidRPr="00216E16" w:rsidRDefault="0016404A">
            <w:pPr>
              <w:jc w:val="center"/>
              <w:rPr>
                <w:ins w:id="507" w:author="刘润瞻" w:date="2020-09-21T19:41:00Z"/>
                <w:sz w:val="21"/>
                <w:szCs w:val="21"/>
                <w:rPrChange w:id="508" w:author="刘润瞻" w:date="2020-09-21T19:45:00Z">
                  <w:rPr>
                    <w:ins w:id="509" w:author="刘润瞻" w:date="2020-09-21T19:41:00Z"/>
                  </w:rPr>
                </w:rPrChange>
              </w:rPr>
              <w:pPrChange w:id="510" w:author="刘润瞻" w:date="2020-09-21T19:46:00Z">
                <w:pPr/>
              </w:pPrChange>
            </w:pPr>
            <w:ins w:id="511" w:author="刘润瞻" w:date="2020-09-21T19:45:00Z">
              <w:r w:rsidRPr="00216E16">
                <w:rPr>
                  <w:rFonts w:hint="eastAsia"/>
                  <w:sz w:val="21"/>
                  <w:szCs w:val="21"/>
                </w:rPr>
                <w:t>示例</w:t>
              </w:r>
            </w:ins>
          </w:p>
        </w:tc>
      </w:tr>
      <w:tr w:rsidR="007E4F7B" w:rsidRPr="00255C01" w:rsidTr="00034F3A">
        <w:trPr>
          <w:ins w:id="512" w:author="刘润瞻" w:date="2020-09-21T19:41:00Z"/>
        </w:trPr>
        <w:tc>
          <w:tcPr>
            <w:tcW w:w="3227" w:type="dxa"/>
            <w:vAlign w:val="center"/>
            <w:tcPrChange w:id="513" w:author="刘润瞻" w:date="2020-09-21T19:47:00Z">
              <w:tcPr>
                <w:tcW w:w="2840" w:type="dxa"/>
              </w:tcPr>
            </w:tcPrChange>
          </w:tcPr>
          <w:p w:rsidR="007E4F7B" w:rsidRPr="00216E16" w:rsidRDefault="007E4F7B">
            <w:pPr>
              <w:rPr>
                <w:ins w:id="514" w:author="刘润瞻" w:date="2020-09-21T19:41:00Z"/>
                <w:sz w:val="21"/>
                <w:szCs w:val="21"/>
                <w:rPrChange w:id="515" w:author="刘润瞻" w:date="2020-09-21T19:45:00Z">
                  <w:rPr>
                    <w:ins w:id="516" w:author="刘润瞻" w:date="2020-09-21T19:41:00Z"/>
                  </w:rPr>
                </w:rPrChange>
              </w:rPr>
            </w:pPr>
            <w:ins w:id="517" w:author="刘润瞻" w:date="2020-09-21T19:41:00Z">
              <w:r w:rsidRPr="00216E16">
                <w:rPr>
                  <w:rFonts w:hint="eastAsia"/>
                  <w:sz w:val="21"/>
                  <w:szCs w:val="21"/>
                  <w:rPrChange w:id="518" w:author="刘润瞻" w:date="2020-09-21T19:45:00Z">
                    <w:rPr>
                      <w:rFonts w:hint="eastAsia"/>
                    </w:rPr>
                  </w:rPrChange>
                </w:rPr>
                <w:t>定义一个空列表</w:t>
              </w:r>
            </w:ins>
          </w:p>
        </w:tc>
        <w:tc>
          <w:tcPr>
            <w:tcW w:w="2454" w:type="dxa"/>
            <w:vAlign w:val="center"/>
            <w:tcPrChange w:id="519" w:author="刘润瞻" w:date="2020-09-21T19:47:00Z">
              <w:tcPr>
                <w:tcW w:w="2841" w:type="dxa"/>
                <w:gridSpan w:val="2"/>
              </w:tcPr>
            </w:tcPrChange>
          </w:tcPr>
          <w:p w:rsidR="007E4F7B" w:rsidRPr="00216E16" w:rsidRDefault="00AC42AB">
            <w:pPr>
              <w:rPr>
                <w:ins w:id="520" w:author="刘润瞻" w:date="2020-09-21T19:41:00Z"/>
                <w:sz w:val="21"/>
                <w:szCs w:val="21"/>
                <w:rPrChange w:id="521" w:author="刘润瞻" w:date="2020-09-21T19:45:00Z">
                  <w:rPr>
                    <w:ins w:id="522" w:author="刘润瞻" w:date="2020-09-21T19:41:00Z"/>
                  </w:rPr>
                </w:rPrChange>
              </w:rPr>
            </w:pPr>
            <w:ins w:id="523" w:author="刘润瞻" w:date="2020-09-21T19:41:00Z">
              <w:r w:rsidRPr="00216E16">
                <w:rPr>
                  <w:rFonts w:hint="eastAsia"/>
                  <w:sz w:val="21"/>
                  <w:szCs w:val="21"/>
                  <w:rPrChange w:id="524" w:author="刘润瞻" w:date="2020-09-21T19:45:00Z">
                    <w:rPr>
                      <w:rFonts w:hint="eastAsia"/>
                    </w:rPr>
                  </w:rPrChange>
                </w:rPr>
                <w:t>“</w:t>
              </w:r>
              <w:r w:rsidRPr="00216E16">
                <w:rPr>
                  <w:sz w:val="21"/>
                  <w:szCs w:val="21"/>
                  <w:rPrChange w:id="525" w:author="刘润瞻" w:date="2020-09-21T19:45:00Z">
                    <w:rPr/>
                  </w:rPrChange>
                </w:rPr>
                <w:t>[]</w:t>
              </w:r>
              <w:r w:rsidRPr="00216E16">
                <w:rPr>
                  <w:rFonts w:hint="eastAsia"/>
                  <w:sz w:val="21"/>
                  <w:szCs w:val="21"/>
                  <w:rPrChange w:id="526" w:author="刘润瞻" w:date="2020-09-21T19:45:00Z">
                    <w:rPr>
                      <w:rFonts w:hint="eastAsia"/>
                    </w:rPr>
                  </w:rPrChange>
                </w:rPr>
                <w:t>”或“</w:t>
              </w:r>
              <w:r w:rsidRPr="00216E16">
                <w:rPr>
                  <w:sz w:val="21"/>
                  <w:szCs w:val="21"/>
                  <w:rPrChange w:id="527" w:author="刘润瞻" w:date="2020-09-21T19:45:00Z">
                    <w:rPr/>
                  </w:rPrChange>
                </w:rPr>
                <w:t>list()</w:t>
              </w:r>
              <w:r w:rsidRPr="00216E16">
                <w:rPr>
                  <w:rFonts w:hint="eastAsia"/>
                  <w:sz w:val="21"/>
                  <w:szCs w:val="21"/>
                  <w:rPrChange w:id="528" w:author="刘润瞻" w:date="2020-09-21T19:45:00Z">
                    <w:rPr>
                      <w:rFonts w:hint="eastAsia"/>
                    </w:rPr>
                  </w:rPrChange>
                </w:rPr>
                <w:t>”</w:t>
              </w:r>
              <w:r w:rsidR="00D2597A" w:rsidRPr="00216E16">
                <w:rPr>
                  <w:sz w:val="21"/>
                  <w:szCs w:val="21"/>
                  <w:rPrChange w:id="529" w:author="刘润瞻" w:date="2020-09-21T19:45:00Z">
                    <w:rPr/>
                  </w:rPrChange>
                </w:rPr>
                <w:t xml:space="preserve"> </w:t>
              </w:r>
            </w:ins>
          </w:p>
        </w:tc>
        <w:tc>
          <w:tcPr>
            <w:tcW w:w="2841" w:type="dxa"/>
            <w:vAlign w:val="center"/>
            <w:tcPrChange w:id="530" w:author="刘润瞻" w:date="2020-09-21T19:47:00Z">
              <w:tcPr>
                <w:tcW w:w="2841" w:type="dxa"/>
              </w:tcPr>
            </w:tcPrChange>
          </w:tcPr>
          <w:p w:rsidR="00D2597A" w:rsidRPr="008B3B83" w:rsidRDefault="008B3B83">
            <w:pPr>
              <w:rPr>
                <w:ins w:id="531" w:author="刘润瞻" w:date="2020-09-21T19:42:00Z"/>
                <w:sz w:val="21"/>
                <w:szCs w:val="21"/>
                <w:rPrChange w:id="532" w:author="刘润瞻" w:date="2020-09-21T19:47:00Z">
                  <w:rPr>
                    <w:ins w:id="533" w:author="刘润瞻" w:date="2020-09-21T19:42:00Z"/>
                  </w:rPr>
                </w:rPrChange>
              </w:rPr>
              <w:pPrChange w:id="534" w:author="刘润瞻" w:date="2020-09-21T19:47:00Z">
                <w:pPr>
                  <w:ind w:firstLine="480"/>
                </w:pPr>
              </w:pPrChange>
            </w:pPr>
            <w:ins w:id="535" w:author="刘润瞻" w:date="2020-09-21T19:47:00Z">
              <w:r>
                <w:rPr>
                  <w:rFonts w:hint="eastAsia"/>
                  <w:sz w:val="21"/>
                  <w:szCs w:val="21"/>
                </w:rPr>
                <w:t xml:space="preserve">1. </w:t>
              </w:r>
            </w:ins>
            <w:ins w:id="536" w:author="刘润瞻" w:date="2020-09-21T19:42:00Z">
              <w:r w:rsidR="00D2597A" w:rsidRPr="008B3B83">
                <w:rPr>
                  <w:sz w:val="21"/>
                  <w:szCs w:val="21"/>
                  <w:rPrChange w:id="537" w:author="刘润瞻" w:date="2020-09-21T19:47:00Z">
                    <w:rPr/>
                  </w:rPrChange>
                </w:rPr>
                <w:t xml:space="preserve">vector = [] </w:t>
              </w:r>
            </w:ins>
          </w:p>
          <w:p w:rsidR="007E4F7B" w:rsidRPr="008B3B83" w:rsidRDefault="008B3B83">
            <w:pPr>
              <w:rPr>
                <w:ins w:id="538" w:author="刘润瞻" w:date="2020-09-21T19:41:00Z"/>
                <w:sz w:val="21"/>
                <w:szCs w:val="21"/>
                <w:rPrChange w:id="539" w:author="刘润瞻" w:date="2020-09-21T19:47:00Z">
                  <w:rPr>
                    <w:ins w:id="540" w:author="刘润瞻" w:date="2020-09-21T19:41:00Z"/>
                  </w:rPr>
                </w:rPrChange>
              </w:rPr>
            </w:pPr>
            <w:ins w:id="541" w:author="刘润瞻" w:date="2020-09-21T19:47:00Z">
              <w:r>
                <w:rPr>
                  <w:rFonts w:hint="eastAsia"/>
                  <w:sz w:val="21"/>
                  <w:szCs w:val="21"/>
                </w:rPr>
                <w:t xml:space="preserve">2. </w:t>
              </w:r>
            </w:ins>
            <w:ins w:id="542" w:author="刘润瞻" w:date="2020-09-21T19:42:00Z">
              <w:r w:rsidR="00D2597A" w:rsidRPr="008B3B83">
                <w:rPr>
                  <w:sz w:val="21"/>
                  <w:szCs w:val="21"/>
                  <w:rPrChange w:id="543" w:author="刘润瞻" w:date="2020-09-21T19:47:00Z">
                    <w:rPr/>
                  </w:rPrChange>
                </w:rPr>
                <w:t>vector = list()</w:t>
              </w:r>
            </w:ins>
          </w:p>
        </w:tc>
      </w:tr>
      <w:tr w:rsidR="007E4F7B" w:rsidRPr="00255C01" w:rsidTr="00034F3A">
        <w:trPr>
          <w:ins w:id="544" w:author="刘润瞻" w:date="2020-09-21T19:41:00Z"/>
        </w:trPr>
        <w:tc>
          <w:tcPr>
            <w:tcW w:w="3227" w:type="dxa"/>
            <w:vAlign w:val="center"/>
            <w:tcPrChange w:id="545" w:author="刘润瞻" w:date="2020-09-21T19:47:00Z">
              <w:tcPr>
                <w:tcW w:w="2840" w:type="dxa"/>
              </w:tcPr>
            </w:tcPrChange>
          </w:tcPr>
          <w:p w:rsidR="007E4F7B" w:rsidRPr="00216E16" w:rsidRDefault="00706CF8">
            <w:pPr>
              <w:rPr>
                <w:ins w:id="546" w:author="刘润瞻" w:date="2020-09-21T19:41:00Z"/>
                <w:sz w:val="21"/>
                <w:szCs w:val="21"/>
                <w:rPrChange w:id="547" w:author="刘润瞻" w:date="2020-09-21T19:45:00Z">
                  <w:rPr>
                    <w:ins w:id="548" w:author="刘润瞻" w:date="2020-09-21T19:41:00Z"/>
                  </w:rPr>
                </w:rPrChange>
              </w:rPr>
            </w:pPr>
            <w:ins w:id="549" w:author="刘润瞻" w:date="2020-09-21T19:42:00Z">
              <w:r w:rsidRPr="00216E16">
                <w:rPr>
                  <w:rFonts w:hint="eastAsia"/>
                  <w:sz w:val="21"/>
                  <w:szCs w:val="21"/>
                  <w:rPrChange w:id="550" w:author="刘润瞻" w:date="2020-09-21T19:45:00Z">
                    <w:rPr>
                      <w:rFonts w:hint="eastAsia"/>
                    </w:rPr>
                  </w:rPrChange>
                </w:rPr>
                <w:t>向列表尾部添加一个元素</w:t>
              </w:r>
            </w:ins>
          </w:p>
        </w:tc>
        <w:tc>
          <w:tcPr>
            <w:tcW w:w="2454" w:type="dxa"/>
            <w:vAlign w:val="center"/>
            <w:tcPrChange w:id="551" w:author="刘润瞻" w:date="2020-09-21T19:47:00Z">
              <w:tcPr>
                <w:tcW w:w="2841" w:type="dxa"/>
                <w:gridSpan w:val="2"/>
              </w:tcPr>
            </w:tcPrChange>
          </w:tcPr>
          <w:p w:rsidR="007E4F7B" w:rsidRPr="00216E16" w:rsidRDefault="00255C01">
            <w:pPr>
              <w:rPr>
                <w:ins w:id="552" w:author="刘润瞻" w:date="2020-09-21T19:41:00Z"/>
                <w:sz w:val="21"/>
                <w:szCs w:val="21"/>
                <w:rPrChange w:id="553" w:author="刘润瞻" w:date="2020-09-21T19:45:00Z">
                  <w:rPr>
                    <w:ins w:id="554" w:author="刘润瞻" w:date="2020-09-21T19:41:00Z"/>
                  </w:rPr>
                </w:rPrChange>
              </w:rPr>
            </w:pPr>
            <w:ins w:id="555" w:author="刘润瞻" w:date="2020-09-21T19:43:00Z">
              <w:r w:rsidRPr="00216E16">
                <w:rPr>
                  <w:rFonts w:hint="eastAsia"/>
                  <w:sz w:val="21"/>
                  <w:szCs w:val="21"/>
                  <w:rPrChange w:id="556" w:author="刘润瞻" w:date="2020-09-21T19:45:00Z">
                    <w:rPr>
                      <w:rFonts w:hint="eastAsia"/>
                    </w:rPr>
                  </w:rPrChange>
                </w:rPr>
                <w:t>方法</w:t>
              </w:r>
              <w:r w:rsidRPr="00216E16">
                <w:rPr>
                  <w:sz w:val="21"/>
                  <w:szCs w:val="21"/>
                  <w:rPrChange w:id="557" w:author="刘润瞻" w:date="2020-09-21T19:45:00Z">
                    <w:rPr/>
                  </w:rPrChange>
                </w:rPr>
                <w:t>append()</w:t>
              </w:r>
            </w:ins>
          </w:p>
        </w:tc>
        <w:tc>
          <w:tcPr>
            <w:tcW w:w="2841" w:type="dxa"/>
            <w:vAlign w:val="center"/>
            <w:tcPrChange w:id="558" w:author="刘润瞻" w:date="2020-09-21T19:47:00Z">
              <w:tcPr>
                <w:tcW w:w="2841" w:type="dxa"/>
              </w:tcPr>
            </w:tcPrChange>
          </w:tcPr>
          <w:p w:rsidR="007E4F7B" w:rsidRPr="008B3B83" w:rsidRDefault="008B3B83">
            <w:pPr>
              <w:rPr>
                <w:ins w:id="559" w:author="刘润瞻" w:date="2020-09-21T19:41:00Z"/>
                <w:sz w:val="21"/>
                <w:szCs w:val="21"/>
                <w:rPrChange w:id="560" w:author="刘润瞻" w:date="2020-09-21T19:47:00Z">
                  <w:rPr>
                    <w:ins w:id="561" w:author="刘润瞻" w:date="2020-09-21T19:41:00Z"/>
                  </w:rPr>
                </w:rPrChange>
              </w:rPr>
            </w:pPr>
            <w:ins w:id="562" w:author="刘润瞻" w:date="2020-09-21T19:47:00Z">
              <w:r>
                <w:rPr>
                  <w:rFonts w:hint="eastAsia"/>
                  <w:sz w:val="21"/>
                  <w:szCs w:val="21"/>
                </w:rPr>
                <w:t xml:space="preserve">1. </w:t>
              </w:r>
            </w:ins>
            <w:ins w:id="563" w:author="刘润瞻" w:date="2020-09-21T19:42:00Z">
              <w:r w:rsidR="00BE1B6D" w:rsidRPr="008B3B83">
                <w:rPr>
                  <w:sz w:val="21"/>
                  <w:szCs w:val="21"/>
                  <w:rPrChange w:id="564" w:author="刘润瞻" w:date="2020-09-21T19:47:00Z">
                    <w:rPr/>
                  </w:rPrChange>
                </w:rPr>
                <w:t>vector.append(123)</w:t>
              </w:r>
            </w:ins>
          </w:p>
        </w:tc>
      </w:tr>
      <w:tr w:rsidR="007E4F7B" w:rsidRPr="00255C01" w:rsidTr="00034F3A">
        <w:trPr>
          <w:ins w:id="565" w:author="刘润瞻" w:date="2020-09-21T19:41:00Z"/>
        </w:trPr>
        <w:tc>
          <w:tcPr>
            <w:tcW w:w="3227" w:type="dxa"/>
            <w:vAlign w:val="center"/>
            <w:tcPrChange w:id="566" w:author="刘润瞻" w:date="2020-09-21T19:47:00Z">
              <w:tcPr>
                <w:tcW w:w="2840" w:type="dxa"/>
              </w:tcPr>
            </w:tcPrChange>
          </w:tcPr>
          <w:p w:rsidR="007E4F7B" w:rsidRPr="00216E16" w:rsidRDefault="00DB4A8F">
            <w:pPr>
              <w:rPr>
                <w:ins w:id="567" w:author="刘润瞻" w:date="2020-09-21T19:41:00Z"/>
                <w:sz w:val="21"/>
                <w:szCs w:val="21"/>
                <w:rPrChange w:id="568" w:author="刘润瞻" w:date="2020-09-21T19:45:00Z">
                  <w:rPr>
                    <w:ins w:id="569" w:author="刘润瞻" w:date="2020-09-21T19:41:00Z"/>
                  </w:rPr>
                </w:rPrChange>
              </w:rPr>
            </w:pPr>
            <w:ins w:id="570" w:author="刘润瞻" w:date="2020-09-21T19:43:00Z">
              <w:r w:rsidRPr="00216E16">
                <w:rPr>
                  <w:rFonts w:hint="eastAsia"/>
                  <w:sz w:val="21"/>
                  <w:szCs w:val="21"/>
                  <w:rPrChange w:id="571" w:author="刘润瞻" w:date="2020-09-21T19:45:00Z">
                    <w:rPr>
                      <w:rFonts w:hint="eastAsia"/>
                    </w:rPr>
                  </w:rPrChange>
                </w:rPr>
                <w:t>将列表尾部的</w:t>
              </w:r>
              <w:r w:rsidR="00F90C1E" w:rsidRPr="00216E16">
                <w:rPr>
                  <w:rFonts w:hint="eastAsia"/>
                  <w:sz w:val="21"/>
                  <w:szCs w:val="21"/>
                  <w:rPrChange w:id="572" w:author="刘润瞻" w:date="2020-09-21T19:45:00Z">
                    <w:rPr>
                      <w:rFonts w:hint="eastAsia"/>
                    </w:rPr>
                  </w:rPrChange>
                </w:rPr>
                <w:t>最后一个</w:t>
              </w:r>
              <w:r w:rsidRPr="00216E16">
                <w:rPr>
                  <w:rFonts w:hint="eastAsia"/>
                  <w:sz w:val="21"/>
                  <w:szCs w:val="21"/>
                  <w:rPrChange w:id="573" w:author="刘润瞻" w:date="2020-09-21T19:45:00Z">
                    <w:rPr>
                      <w:rFonts w:hint="eastAsia"/>
                    </w:rPr>
                  </w:rPrChange>
                </w:rPr>
                <w:t>元素弹出</w:t>
              </w:r>
            </w:ins>
          </w:p>
        </w:tc>
        <w:tc>
          <w:tcPr>
            <w:tcW w:w="2454" w:type="dxa"/>
            <w:vAlign w:val="center"/>
            <w:tcPrChange w:id="574" w:author="刘润瞻" w:date="2020-09-21T19:47:00Z">
              <w:tcPr>
                <w:tcW w:w="2841" w:type="dxa"/>
                <w:gridSpan w:val="2"/>
              </w:tcPr>
            </w:tcPrChange>
          </w:tcPr>
          <w:p w:rsidR="007E4F7B" w:rsidRPr="00216E16" w:rsidRDefault="007C4ADA">
            <w:pPr>
              <w:rPr>
                <w:ins w:id="575" w:author="刘润瞻" w:date="2020-09-21T19:41:00Z"/>
                <w:sz w:val="21"/>
                <w:szCs w:val="21"/>
                <w:rPrChange w:id="576" w:author="刘润瞻" w:date="2020-09-21T19:45:00Z">
                  <w:rPr>
                    <w:ins w:id="577" w:author="刘润瞻" w:date="2020-09-21T19:41:00Z"/>
                  </w:rPr>
                </w:rPrChange>
              </w:rPr>
            </w:pPr>
            <w:ins w:id="578" w:author="刘润瞻" w:date="2020-09-21T19:43:00Z">
              <w:r w:rsidRPr="00216E16">
                <w:rPr>
                  <w:rFonts w:hint="eastAsia"/>
                  <w:sz w:val="21"/>
                  <w:szCs w:val="21"/>
                  <w:rPrChange w:id="579" w:author="刘润瞻" w:date="2020-09-21T19:45:00Z">
                    <w:rPr>
                      <w:rFonts w:hint="eastAsia"/>
                    </w:rPr>
                  </w:rPrChange>
                </w:rPr>
                <w:t>方法</w:t>
              </w:r>
              <w:r w:rsidRPr="00216E16">
                <w:rPr>
                  <w:sz w:val="21"/>
                  <w:szCs w:val="21"/>
                  <w:rPrChange w:id="580" w:author="刘润瞻" w:date="2020-09-21T19:45:00Z">
                    <w:rPr/>
                  </w:rPrChange>
                </w:rPr>
                <w:t>pop()</w:t>
              </w:r>
            </w:ins>
          </w:p>
        </w:tc>
        <w:tc>
          <w:tcPr>
            <w:tcW w:w="2841" w:type="dxa"/>
            <w:vAlign w:val="center"/>
            <w:tcPrChange w:id="581" w:author="刘润瞻" w:date="2020-09-21T19:47:00Z">
              <w:tcPr>
                <w:tcW w:w="2841" w:type="dxa"/>
              </w:tcPr>
            </w:tcPrChange>
          </w:tcPr>
          <w:p w:rsidR="007E4F7B" w:rsidRPr="008B3B83" w:rsidRDefault="008B3B83">
            <w:pPr>
              <w:rPr>
                <w:ins w:id="582" w:author="刘润瞻" w:date="2020-09-21T19:41:00Z"/>
                <w:sz w:val="21"/>
                <w:szCs w:val="21"/>
                <w:rPrChange w:id="583" w:author="刘润瞻" w:date="2020-09-21T19:47:00Z">
                  <w:rPr>
                    <w:ins w:id="584" w:author="刘润瞻" w:date="2020-09-21T19:41:00Z"/>
                  </w:rPr>
                </w:rPrChange>
              </w:rPr>
            </w:pPr>
            <w:ins w:id="585" w:author="刘润瞻" w:date="2020-09-21T19:47:00Z">
              <w:r>
                <w:rPr>
                  <w:rFonts w:hint="eastAsia"/>
                  <w:sz w:val="21"/>
                  <w:szCs w:val="21"/>
                </w:rPr>
                <w:t xml:space="preserve">1. </w:t>
              </w:r>
            </w:ins>
            <w:ins w:id="586" w:author="刘润瞻" w:date="2020-09-21T19:44:00Z">
              <w:r w:rsidR="004F47C3" w:rsidRPr="008B3B83">
                <w:rPr>
                  <w:sz w:val="21"/>
                  <w:szCs w:val="21"/>
                  <w:rPrChange w:id="587" w:author="刘润瞻" w:date="2020-09-21T19:47:00Z">
                    <w:rPr/>
                  </w:rPrChange>
                </w:rPr>
                <w:t>vector.pop()</w:t>
              </w:r>
            </w:ins>
          </w:p>
        </w:tc>
      </w:tr>
      <w:tr w:rsidR="00C171C9" w:rsidRPr="00255C01" w:rsidTr="00034F3A">
        <w:trPr>
          <w:ins w:id="588" w:author="刘润瞻" w:date="2020-12-02T15:52:00Z"/>
        </w:trPr>
        <w:tc>
          <w:tcPr>
            <w:tcW w:w="3227" w:type="dxa"/>
            <w:vAlign w:val="center"/>
          </w:tcPr>
          <w:p w:rsidR="00C171C9" w:rsidRPr="00216E16" w:rsidRDefault="00C171C9">
            <w:pPr>
              <w:rPr>
                <w:ins w:id="589" w:author="刘润瞻" w:date="2020-12-02T15:52:00Z"/>
                <w:sz w:val="21"/>
                <w:szCs w:val="21"/>
              </w:rPr>
            </w:pPr>
            <w:ins w:id="590" w:author="刘润瞻" w:date="2020-12-02T15:52:00Z">
              <w:r>
                <w:rPr>
                  <w:rFonts w:hint="eastAsia"/>
                  <w:sz w:val="21"/>
                  <w:szCs w:val="21"/>
                </w:rPr>
                <w:t>向指定位置插入一个元素</w:t>
              </w:r>
            </w:ins>
          </w:p>
        </w:tc>
        <w:tc>
          <w:tcPr>
            <w:tcW w:w="2454" w:type="dxa"/>
            <w:vAlign w:val="center"/>
          </w:tcPr>
          <w:p w:rsidR="00C171C9" w:rsidRPr="00C171C9" w:rsidRDefault="00C171C9">
            <w:pPr>
              <w:rPr>
                <w:ins w:id="591" w:author="刘润瞻" w:date="2020-12-02T15:52:00Z"/>
                <w:sz w:val="21"/>
                <w:szCs w:val="21"/>
              </w:rPr>
            </w:pPr>
            <w:ins w:id="592" w:author="刘润瞻" w:date="2020-12-02T15:52:00Z">
              <w:r>
                <w:rPr>
                  <w:rFonts w:hint="eastAsia"/>
                  <w:sz w:val="21"/>
                  <w:szCs w:val="21"/>
                </w:rPr>
                <w:t>方法</w:t>
              </w:r>
              <w:r>
                <w:rPr>
                  <w:rFonts w:hint="eastAsia"/>
                  <w:sz w:val="21"/>
                  <w:szCs w:val="21"/>
                </w:rPr>
                <w:t>insert()</w:t>
              </w:r>
            </w:ins>
          </w:p>
        </w:tc>
        <w:tc>
          <w:tcPr>
            <w:tcW w:w="2841" w:type="dxa"/>
            <w:vAlign w:val="center"/>
          </w:tcPr>
          <w:p w:rsidR="00C171C9" w:rsidRPr="00C171C9" w:rsidRDefault="00C171C9">
            <w:pPr>
              <w:rPr>
                <w:ins w:id="593" w:author="刘润瞻" w:date="2020-12-02T15:52:00Z"/>
                <w:sz w:val="21"/>
                <w:szCs w:val="21"/>
                <w:rPrChange w:id="594" w:author="刘润瞻" w:date="2020-12-02T15:52:00Z">
                  <w:rPr>
                    <w:ins w:id="595" w:author="刘润瞻" w:date="2020-12-02T15:52:00Z"/>
                  </w:rPr>
                </w:rPrChange>
              </w:rPr>
            </w:pPr>
            <w:ins w:id="596" w:author="刘润瞻" w:date="2020-12-02T15:52:00Z">
              <w:r>
                <w:rPr>
                  <w:rFonts w:hint="eastAsia"/>
                  <w:sz w:val="21"/>
                  <w:szCs w:val="21"/>
                </w:rPr>
                <w:t>1. vector.insert(k, element)</w:t>
              </w:r>
            </w:ins>
          </w:p>
        </w:tc>
      </w:tr>
      <w:tr w:rsidR="007E4F7B" w:rsidRPr="00255C01" w:rsidTr="00034F3A">
        <w:trPr>
          <w:ins w:id="597" w:author="刘润瞻" w:date="2020-09-21T19:41:00Z"/>
        </w:trPr>
        <w:tc>
          <w:tcPr>
            <w:tcW w:w="3227" w:type="dxa"/>
            <w:vAlign w:val="center"/>
            <w:tcPrChange w:id="598" w:author="刘润瞻" w:date="2020-09-21T19:47:00Z">
              <w:tcPr>
                <w:tcW w:w="2840" w:type="dxa"/>
              </w:tcPr>
            </w:tcPrChange>
          </w:tcPr>
          <w:p w:rsidR="007E4F7B" w:rsidRPr="00216E16" w:rsidRDefault="009E5EE1">
            <w:pPr>
              <w:rPr>
                <w:ins w:id="599" w:author="刘润瞻" w:date="2020-09-21T19:41:00Z"/>
                <w:sz w:val="21"/>
                <w:szCs w:val="21"/>
                <w:rPrChange w:id="600" w:author="刘润瞻" w:date="2020-09-21T19:45:00Z">
                  <w:rPr>
                    <w:ins w:id="601" w:author="刘润瞻" w:date="2020-09-21T19:41:00Z"/>
                  </w:rPr>
                </w:rPrChange>
              </w:rPr>
            </w:pPr>
            <w:ins w:id="602" w:author="刘润瞻" w:date="2020-09-21T19:44:00Z">
              <w:r w:rsidRPr="00216E16">
                <w:rPr>
                  <w:rFonts w:hint="eastAsia"/>
                  <w:sz w:val="21"/>
                  <w:szCs w:val="21"/>
                </w:rPr>
                <w:t>清空列表</w:t>
              </w:r>
            </w:ins>
          </w:p>
        </w:tc>
        <w:tc>
          <w:tcPr>
            <w:tcW w:w="2454" w:type="dxa"/>
            <w:vAlign w:val="center"/>
            <w:tcPrChange w:id="603" w:author="刘润瞻" w:date="2020-09-21T19:47:00Z">
              <w:tcPr>
                <w:tcW w:w="2841" w:type="dxa"/>
                <w:gridSpan w:val="2"/>
              </w:tcPr>
            </w:tcPrChange>
          </w:tcPr>
          <w:p w:rsidR="007E4F7B" w:rsidRPr="00216E16" w:rsidRDefault="009E5EE1">
            <w:pPr>
              <w:rPr>
                <w:ins w:id="604" w:author="刘润瞻" w:date="2020-09-21T19:41:00Z"/>
                <w:sz w:val="21"/>
                <w:szCs w:val="21"/>
                <w:rPrChange w:id="605" w:author="刘润瞻" w:date="2020-09-21T19:45:00Z">
                  <w:rPr>
                    <w:ins w:id="606" w:author="刘润瞻" w:date="2020-09-21T19:41:00Z"/>
                  </w:rPr>
                </w:rPrChange>
              </w:rPr>
            </w:pPr>
            <w:ins w:id="607" w:author="刘润瞻" w:date="2020-09-21T19:45:00Z">
              <w:r w:rsidRPr="00216E16">
                <w:rPr>
                  <w:rFonts w:hint="eastAsia"/>
                  <w:sz w:val="21"/>
                  <w:szCs w:val="21"/>
                </w:rPr>
                <w:t>关键词</w:t>
              </w:r>
              <w:r w:rsidRPr="00216E16">
                <w:rPr>
                  <w:sz w:val="21"/>
                  <w:szCs w:val="21"/>
                </w:rPr>
                <w:t>del</w:t>
              </w:r>
            </w:ins>
          </w:p>
        </w:tc>
        <w:tc>
          <w:tcPr>
            <w:tcW w:w="2841" w:type="dxa"/>
            <w:vAlign w:val="center"/>
            <w:tcPrChange w:id="608" w:author="刘润瞻" w:date="2020-09-21T19:47:00Z">
              <w:tcPr>
                <w:tcW w:w="2841" w:type="dxa"/>
              </w:tcPr>
            </w:tcPrChange>
          </w:tcPr>
          <w:p w:rsidR="007E4F7B" w:rsidRPr="008B3B83" w:rsidRDefault="008B3B83">
            <w:pPr>
              <w:rPr>
                <w:ins w:id="609" w:author="刘润瞻" w:date="2020-09-21T19:41:00Z"/>
                <w:sz w:val="21"/>
                <w:szCs w:val="21"/>
                <w:rPrChange w:id="610" w:author="刘润瞻" w:date="2020-09-21T19:47:00Z">
                  <w:rPr>
                    <w:ins w:id="611" w:author="刘润瞻" w:date="2020-09-21T19:41:00Z"/>
                  </w:rPr>
                </w:rPrChange>
              </w:rPr>
            </w:pPr>
            <w:ins w:id="612" w:author="刘润瞻" w:date="2020-09-21T19:47:00Z">
              <w:r>
                <w:rPr>
                  <w:rFonts w:hint="eastAsia"/>
                  <w:sz w:val="21"/>
                  <w:szCs w:val="21"/>
                </w:rPr>
                <w:t xml:space="preserve">1. </w:t>
              </w:r>
            </w:ins>
            <w:ins w:id="613" w:author="刘润瞻" w:date="2020-09-21T19:45:00Z">
              <w:r w:rsidR="00E13F13" w:rsidRPr="008B3B83">
                <w:rPr>
                  <w:sz w:val="21"/>
                  <w:szCs w:val="21"/>
                </w:rPr>
                <w:t>del vector</w:t>
              </w:r>
            </w:ins>
          </w:p>
        </w:tc>
      </w:tr>
      <w:tr w:rsidR="007E4F7B" w:rsidRPr="00255C01" w:rsidTr="00034F3A">
        <w:trPr>
          <w:ins w:id="614" w:author="刘润瞻" w:date="2020-09-21T19:41:00Z"/>
        </w:trPr>
        <w:tc>
          <w:tcPr>
            <w:tcW w:w="3227" w:type="dxa"/>
            <w:vAlign w:val="center"/>
            <w:tcPrChange w:id="615" w:author="刘润瞻" w:date="2020-09-21T19:47:00Z">
              <w:tcPr>
                <w:tcW w:w="2840" w:type="dxa"/>
              </w:tcPr>
            </w:tcPrChange>
          </w:tcPr>
          <w:p w:rsidR="007E4F7B" w:rsidRPr="00255C01" w:rsidRDefault="003979A3">
            <w:pPr>
              <w:rPr>
                <w:ins w:id="616" w:author="刘润瞻" w:date="2020-09-21T19:41:00Z"/>
                <w:sz w:val="21"/>
                <w:szCs w:val="21"/>
                <w:rPrChange w:id="617" w:author="刘润瞻" w:date="2020-09-21T19:42:00Z">
                  <w:rPr>
                    <w:ins w:id="618" w:author="刘润瞻" w:date="2020-09-21T19:41:00Z"/>
                  </w:rPr>
                </w:rPrChange>
              </w:rPr>
            </w:pPr>
            <w:ins w:id="619" w:author="刘润瞻" w:date="2020-09-21T19:55:00Z">
              <w:r>
                <w:rPr>
                  <w:rFonts w:hint="eastAsia"/>
                  <w:sz w:val="21"/>
                  <w:szCs w:val="21"/>
                </w:rPr>
                <w:t>遍历列表</w:t>
              </w:r>
            </w:ins>
          </w:p>
        </w:tc>
        <w:tc>
          <w:tcPr>
            <w:tcW w:w="2454" w:type="dxa"/>
            <w:vAlign w:val="center"/>
            <w:tcPrChange w:id="620" w:author="刘润瞻" w:date="2020-09-21T19:47:00Z">
              <w:tcPr>
                <w:tcW w:w="2841" w:type="dxa"/>
                <w:gridSpan w:val="2"/>
              </w:tcPr>
            </w:tcPrChange>
          </w:tcPr>
          <w:p w:rsidR="00E225A6" w:rsidRPr="00255C01" w:rsidRDefault="003979A3">
            <w:pPr>
              <w:rPr>
                <w:ins w:id="621" w:author="刘润瞻" w:date="2020-09-21T19:41:00Z"/>
                <w:sz w:val="21"/>
                <w:szCs w:val="21"/>
                <w:rPrChange w:id="622" w:author="刘润瞻" w:date="2020-09-21T19:42:00Z">
                  <w:rPr>
                    <w:ins w:id="623" w:author="刘润瞻" w:date="2020-09-21T19:41:00Z"/>
                  </w:rPr>
                </w:rPrChange>
              </w:rPr>
            </w:pPr>
            <w:ins w:id="624" w:author="刘润瞻" w:date="2020-09-21T19:55:00Z">
              <w:r>
                <w:rPr>
                  <w:rFonts w:hint="eastAsia"/>
                  <w:sz w:val="21"/>
                  <w:szCs w:val="21"/>
                </w:rPr>
                <w:t xml:space="preserve">for </w:t>
              </w:r>
            </w:ins>
            <w:ins w:id="625" w:author="刘润瞻" w:date="2020-09-21T19:56:00Z">
              <w:r>
                <w:rPr>
                  <w:sz w:val="21"/>
                  <w:szCs w:val="21"/>
                </w:rPr>
                <w:t>…</w:t>
              </w:r>
              <w:r>
                <w:rPr>
                  <w:rFonts w:hint="eastAsia"/>
                  <w:sz w:val="21"/>
                  <w:szCs w:val="21"/>
                </w:rPr>
                <w:t xml:space="preserve"> in </w:t>
              </w:r>
              <w:r>
                <w:rPr>
                  <w:sz w:val="21"/>
                  <w:szCs w:val="21"/>
                </w:rPr>
                <w:t>…</w:t>
              </w:r>
            </w:ins>
            <w:ins w:id="626" w:author="刘润瞻" w:date="2020-12-02T15:51:00Z">
              <w:r w:rsidR="0038269D">
                <w:rPr>
                  <w:rFonts w:hint="eastAsia"/>
                  <w:sz w:val="21"/>
                  <w:szCs w:val="21"/>
                </w:rPr>
                <w:t>:</w:t>
              </w:r>
            </w:ins>
          </w:p>
        </w:tc>
        <w:tc>
          <w:tcPr>
            <w:tcW w:w="2841" w:type="dxa"/>
            <w:vAlign w:val="center"/>
            <w:tcPrChange w:id="627" w:author="刘润瞻" w:date="2020-09-21T19:47:00Z">
              <w:tcPr>
                <w:tcW w:w="2841" w:type="dxa"/>
              </w:tcPr>
            </w:tcPrChange>
          </w:tcPr>
          <w:p w:rsidR="007E4F7B" w:rsidRDefault="003979A3">
            <w:pPr>
              <w:rPr>
                <w:ins w:id="628" w:author="刘润瞻" w:date="2020-09-21T19:56:00Z"/>
                <w:sz w:val="21"/>
                <w:szCs w:val="21"/>
              </w:rPr>
            </w:pPr>
            <w:ins w:id="629" w:author="刘润瞻" w:date="2020-09-21T19:56:00Z">
              <w:r>
                <w:rPr>
                  <w:rFonts w:hint="eastAsia"/>
                  <w:sz w:val="21"/>
                  <w:szCs w:val="21"/>
                </w:rPr>
                <w:t>1. for element in vector:</w:t>
              </w:r>
            </w:ins>
          </w:p>
          <w:p w:rsidR="003979A3" w:rsidRDefault="003979A3">
            <w:pPr>
              <w:rPr>
                <w:ins w:id="630" w:author="刘润瞻" w:date="2020-12-02T15:51:00Z"/>
                <w:sz w:val="21"/>
                <w:szCs w:val="21"/>
              </w:rPr>
            </w:pPr>
            <w:ins w:id="631" w:author="刘润瞻" w:date="2020-09-21T19:56:00Z">
              <w:r>
                <w:rPr>
                  <w:rFonts w:hint="eastAsia"/>
                  <w:sz w:val="21"/>
                  <w:szCs w:val="21"/>
                </w:rPr>
                <w:t xml:space="preserve">      print(element)</w:t>
              </w:r>
            </w:ins>
          </w:p>
          <w:p w:rsidR="00E225A6" w:rsidRDefault="00E225A6">
            <w:pPr>
              <w:rPr>
                <w:ins w:id="632" w:author="刘润瞻" w:date="2020-12-02T15:51:00Z"/>
                <w:sz w:val="21"/>
                <w:szCs w:val="21"/>
              </w:rPr>
            </w:pPr>
            <w:ins w:id="633" w:author="刘润瞻" w:date="2020-12-02T15:51:00Z">
              <w:r>
                <w:rPr>
                  <w:rFonts w:hint="eastAsia"/>
                  <w:sz w:val="21"/>
                  <w:szCs w:val="21"/>
                </w:rPr>
                <w:t xml:space="preserve">2. for </w:t>
              </w:r>
            </w:ins>
            <w:ins w:id="634" w:author="刘润瞻" w:date="2020-12-02T15:52:00Z">
              <w:r>
                <w:rPr>
                  <w:rFonts w:hint="eastAsia"/>
                  <w:sz w:val="21"/>
                  <w:szCs w:val="21"/>
                </w:rPr>
                <w:t>i</w:t>
              </w:r>
            </w:ins>
            <w:ins w:id="635" w:author="刘润瞻" w:date="2020-12-02T15:51:00Z">
              <w:r>
                <w:rPr>
                  <w:rFonts w:hint="eastAsia"/>
                  <w:sz w:val="21"/>
                  <w:szCs w:val="21"/>
                </w:rPr>
                <w:t xml:space="preserve"> in range(len(vector)):</w:t>
              </w:r>
            </w:ins>
          </w:p>
          <w:p w:rsidR="00E225A6" w:rsidRPr="00255C01" w:rsidRDefault="00E225A6">
            <w:pPr>
              <w:rPr>
                <w:ins w:id="636" w:author="刘润瞻" w:date="2020-09-21T19:41:00Z"/>
                <w:sz w:val="21"/>
                <w:szCs w:val="21"/>
                <w:rPrChange w:id="637" w:author="刘润瞻" w:date="2020-09-21T19:42:00Z">
                  <w:rPr>
                    <w:ins w:id="638" w:author="刘润瞻" w:date="2020-09-21T19:41:00Z"/>
                  </w:rPr>
                </w:rPrChange>
              </w:rPr>
            </w:pPr>
            <w:ins w:id="639" w:author="刘润瞻" w:date="2020-12-02T15:51:00Z">
              <w:r>
                <w:rPr>
                  <w:rFonts w:hint="eastAsia"/>
                  <w:sz w:val="21"/>
                  <w:szCs w:val="21"/>
                </w:rPr>
                <w:t xml:space="preserve">      print(vector[i])</w:t>
              </w:r>
            </w:ins>
          </w:p>
        </w:tc>
      </w:tr>
      <w:tr w:rsidR="007E4F7B" w:rsidRPr="00255C01" w:rsidTr="00034F3A">
        <w:trPr>
          <w:ins w:id="640" w:author="刘润瞻" w:date="2020-09-21T19:41:00Z"/>
        </w:trPr>
        <w:tc>
          <w:tcPr>
            <w:tcW w:w="3227" w:type="dxa"/>
            <w:vAlign w:val="center"/>
            <w:tcPrChange w:id="641" w:author="刘润瞻" w:date="2020-09-21T19:47:00Z">
              <w:tcPr>
                <w:tcW w:w="2840" w:type="dxa"/>
              </w:tcPr>
            </w:tcPrChange>
          </w:tcPr>
          <w:p w:rsidR="007E4F7B" w:rsidRPr="00255C01" w:rsidRDefault="007E4F7B">
            <w:pPr>
              <w:rPr>
                <w:ins w:id="642" w:author="刘润瞻" w:date="2020-09-21T19:41:00Z"/>
                <w:sz w:val="21"/>
                <w:szCs w:val="21"/>
                <w:rPrChange w:id="643" w:author="刘润瞻" w:date="2020-09-21T19:42:00Z">
                  <w:rPr>
                    <w:ins w:id="644" w:author="刘润瞻" w:date="2020-09-21T19:41:00Z"/>
                  </w:rPr>
                </w:rPrChange>
              </w:rPr>
            </w:pPr>
          </w:p>
        </w:tc>
        <w:tc>
          <w:tcPr>
            <w:tcW w:w="2454" w:type="dxa"/>
            <w:vAlign w:val="center"/>
            <w:tcPrChange w:id="645" w:author="刘润瞻" w:date="2020-09-21T19:47:00Z">
              <w:tcPr>
                <w:tcW w:w="2841" w:type="dxa"/>
                <w:gridSpan w:val="2"/>
              </w:tcPr>
            </w:tcPrChange>
          </w:tcPr>
          <w:p w:rsidR="007E4F7B" w:rsidRPr="00255C01" w:rsidRDefault="007E4F7B">
            <w:pPr>
              <w:rPr>
                <w:ins w:id="646" w:author="刘润瞻" w:date="2020-09-21T19:41:00Z"/>
                <w:sz w:val="21"/>
                <w:szCs w:val="21"/>
                <w:rPrChange w:id="647" w:author="刘润瞻" w:date="2020-09-21T19:42:00Z">
                  <w:rPr>
                    <w:ins w:id="648" w:author="刘润瞻" w:date="2020-09-21T19:41:00Z"/>
                  </w:rPr>
                </w:rPrChange>
              </w:rPr>
            </w:pPr>
          </w:p>
        </w:tc>
        <w:tc>
          <w:tcPr>
            <w:tcW w:w="2841" w:type="dxa"/>
            <w:vAlign w:val="center"/>
            <w:tcPrChange w:id="649" w:author="刘润瞻" w:date="2020-09-21T19:47:00Z">
              <w:tcPr>
                <w:tcW w:w="2841" w:type="dxa"/>
              </w:tcPr>
            </w:tcPrChange>
          </w:tcPr>
          <w:p w:rsidR="007E4F7B" w:rsidRPr="00255C01" w:rsidRDefault="007E4F7B">
            <w:pPr>
              <w:rPr>
                <w:ins w:id="650" w:author="刘润瞻" w:date="2020-09-21T19:41:00Z"/>
                <w:sz w:val="21"/>
                <w:szCs w:val="21"/>
                <w:rPrChange w:id="651" w:author="刘润瞻" w:date="2020-09-21T19:42:00Z">
                  <w:rPr>
                    <w:ins w:id="652" w:author="刘润瞻" w:date="2020-09-21T19:41:00Z"/>
                  </w:rPr>
                </w:rPrChange>
              </w:rPr>
            </w:pPr>
          </w:p>
        </w:tc>
      </w:tr>
      <w:tr w:rsidR="007E4F7B" w:rsidRPr="00255C01" w:rsidTr="00034F3A">
        <w:trPr>
          <w:ins w:id="653" w:author="刘润瞻" w:date="2020-09-21T19:41:00Z"/>
        </w:trPr>
        <w:tc>
          <w:tcPr>
            <w:tcW w:w="3227" w:type="dxa"/>
            <w:vAlign w:val="center"/>
            <w:tcPrChange w:id="654" w:author="刘润瞻" w:date="2020-09-21T19:47:00Z">
              <w:tcPr>
                <w:tcW w:w="2840" w:type="dxa"/>
              </w:tcPr>
            </w:tcPrChange>
          </w:tcPr>
          <w:p w:rsidR="007E4F7B" w:rsidRPr="00255C01" w:rsidRDefault="007E4F7B">
            <w:pPr>
              <w:rPr>
                <w:ins w:id="655" w:author="刘润瞻" w:date="2020-09-21T19:41:00Z"/>
                <w:sz w:val="21"/>
                <w:szCs w:val="21"/>
                <w:rPrChange w:id="656" w:author="刘润瞻" w:date="2020-09-21T19:42:00Z">
                  <w:rPr>
                    <w:ins w:id="657" w:author="刘润瞻" w:date="2020-09-21T19:41:00Z"/>
                  </w:rPr>
                </w:rPrChange>
              </w:rPr>
            </w:pPr>
          </w:p>
        </w:tc>
        <w:tc>
          <w:tcPr>
            <w:tcW w:w="2454" w:type="dxa"/>
            <w:vAlign w:val="center"/>
            <w:tcPrChange w:id="658" w:author="刘润瞻" w:date="2020-09-21T19:47:00Z">
              <w:tcPr>
                <w:tcW w:w="2841" w:type="dxa"/>
                <w:gridSpan w:val="2"/>
              </w:tcPr>
            </w:tcPrChange>
          </w:tcPr>
          <w:p w:rsidR="007E4F7B" w:rsidRPr="00255C01" w:rsidRDefault="007E4F7B">
            <w:pPr>
              <w:rPr>
                <w:ins w:id="659" w:author="刘润瞻" w:date="2020-09-21T19:41:00Z"/>
                <w:sz w:val="21"/>
                <w:szCs w:val="21"/>
                <w:rPrChange w:id="660" w:author="刘润瞻" w:date="2020-09-21T19:42:00Z">
                  <w:rPr>
                    <w:ins w:id="661" w:author="刘润瞻" w:date="2020-09-21T19:41:00Z"/>
                  </w:rPr>
                </w:rPrChange>
              </w:rPr>
            </w:pPr>
          </w:p>
        </w:tc>
        <w:tc>
          <w:tcPr>
            <w:tcW w:w="2841" w:type="dxa"/>
            <w:vAlign w:val="center"/>
            <w:tcPrChange w:id="662" w:author="刘润瞻" w:date="2020-09-21T19:47:00Z">
              <w:tcPr>
                <w:tcW w:w="2841" w:type="dxa"/>
              </w:tcPr>
            </w:tcPrChange>
          </w:tcPr>
          <w:p w:rsidR="007E4F7B" w:rsidRPr="00255C01" w:rsidRDefault="007E4F7B">
            <w:pPr>
              <w:rPr>
                <w:ins w:id="663" w:author="刘润瞻" w:date="2020-09-21T19:41:00Z"/>
                <w:sz w:val="21"/>
                <w:szCs w:val="21"/>
                <w:rPrChange w:id="664" w:author="刘润瞻" w:date="2020-09-21T19:42:00Z">
                  <w:rPr>
                    <w:ins w:id="665" w:author="刘润瞻" w:date="2020-09-21T19:41:00Z"/>
                  </w:rPr>
                </w:rPrChange>
              </w:rPr>
            </w:pPr>
          </w:p>
        </w:tc>
      </w:tr>
    </w:tbl>
    <w:p w:rsidR="002A33EA" w:rsidRPr="002A33EA" w:rsidRDefault="002A33EA">
      <w:pPr>
        <w:rPr>
          <w:ins w:id="666" w:author="刘润瞻" w:date="2020-09-21T19:30:00Z"/>
        </w:rPr>
        <w:pPrChange w:id="667" w:author="刘润瞻" w:date="2020-09-21T19:41:00Z">
          <w:pPr>
            <w:ind w:firstLine="480"/>
          </w:pPr>
        </w:pPrChange>
      </w:pPr>
    </w:p>
    <w:p w:rsidR="0024292E" w:rsidRDefault="0024292E">
      <w:pPr>
        <w:ind w:firstLine="480"/>
        <w:rPr>
          <w:ins w:id="668" w:author="刘润瞻" w:date="2020-09-21T19:46:00Z"/>
        </w:rPr>
      </w:pPr>
      <w:ins w:id="669" w:author="刘润瞻" w:date="2020-09-21T19:30:00Z">
        <w:r>
          <w:rPr>
            <w:rFonts w:hint="eastAsia"/>
          </w:rPr>
          <w:t>Perl</w:t>
        </w:r>
        <w:r>
          <w:rPr>
            <w:rFonts w:hint="eastAsia"/>
          </w:rPr>
          <w:t>中</w:t>
        </w:r>
      </w:ins>
      <w:ins w:id="670" w:author="刘润瞻" w:date="2020-09-21T19:46:00Z">
        <w:r w:rsidR="00216E16">
          <w:rPr>
            <w:rFonts w:hint="eastAsia"/>
          </w:rPr>
          <w:t>列表</w:t>
        </w:r>
      </w:ins>
      <w:ins w:id="671" w:author="刘润瞻" w:date="2020-09-21T19:55:00Z">
        <w:r w:rsidR="007E254C">
          <w:rPr>
            <w:rFonts w:hint="eastAsia"/>
          </w:rPr>
          <w:t>的常</w:t>
        </w:r>
      </w:ins>
      <w:ins w:id="672" w:author="刘润瞻" w:date="2020-09-21T19:46:00Z">
        <w:r w:rsidR="00216E16">
          <w:rPr>
            <w:rFonts w:hint="eastAsia"/>
          </w:rPr>
          <w:t>用方式如下：</w:t>
        </w:r>
      </w:ins>
    </w:p>
    <w:tbl>
      <w:tblPr>
        <w:tblStyle w:val="a6"/>
        <w:tblW w:w="0" w:type="auto"/>
        <w:tblLook w:val="04A0" w:firstRow="1" w:lastRow="0" w:firstColumn="1" w:lastColumn="0" w:noHBand="0" w:noVBand="1"/>
        <w:tblPrChange w:id="673" w:author="刘润瞻" w:date="2020-12-02T16:03:00Z">
          <w:tblPr>
            <w:tblStyle w:val="a6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840"/>
        <w:gridCol w:w="2371"/>
        <w:gridCol w:w="3311"/>
        <w:tblGridChange w:id="674">
          <w:tblGrid>
            <w:gridCol w:w="2840"/>
            <w:gridCol w:w="2841"/>
            <w:gridCol w:w="2841"/>
          </w:tblGrid>
        </w:tblGridChange>
      </w:tblGrid>
      <w:tr w:rsidR="00373DBC" w:rsidRPr="00CA3D82" w:rsidTr="00C00C2B">
        <w:trPr>
          <w:ins w:id="675" w:author="刘润瞻" w:date="2020-09-21T19:46:00Z"/>
        </w:trPr>
        <w:tc>
          <w:tcPr>
            <w:tcW w:w="2840" w:type="dxa"/>
            <w:tcPrChange w:id="676" w:author="刘润瞻" w:date="2020-12-02T16:03:00Z">
              <w:tcPr>
                <w:tcW w:w="2840" w:type="dxa"/>
              </w:tcPr>
            </w:tcPrChange>
          </w:tcPr>
          <w:p w:rsidR="00373DBC" w:rsidRPr="00CA3D82" w:rsidRDefault="00373DBC" w:rsidP="00CA3D82">
            <w:pPr>
              <w:jc w:val="center"/>
              <w:rPr>
                <w:ins w:id="677" w:author="刘润瞻" w:date="2020-09-21T19:46:00Z"/>
                <w:sz w:val="21"/>
                <w:szCs w:val="21"/>
              </w:rPr>
            </w:pPr>
            <w:ins w:id="678" w:author="刘润瞻" w:date="2020-09-21T19:46:00Z">
              <w:r w:rsidRPr="00CA3D82">
                <w:rPr>
                  <w:rFonts w:hint="eastAsia"/>
                  <w:sz w:val="21"/>
                  <w:szCs w:val="21"/>
                </w:rPr>
                <w:t>操作</w:t>
              </w:r>
            </w:ins>
          </w:p>
        </w:tc>
        <w:tc>
          <w:tcPr>
            <w:tcW w:w="2371" w:type="dxa"/>
            <w:tcPrChange w:id="679" w:author="刘润瞻" w:date="2020-12-02T16:03:00Z">
              <w:tcPr>
                <w:tcW w:w="2841" w:type="dxa"/>
              </w:tcPr>
            </w:tcPrChange>
          </w:tcPr>
          <w:p w:rsidR="00373DBC" w:rsidRPr="00CA3D82" w:rsidRDefault="00373DBC" w:rsidP="00CA3D82">
            <w:pPr>
              <w:jc w:val="center"/>
              <w:rPr>
                <w:ins w:id="680" w:author="刘润瞻" w:date="2020-09-21T19:46:00Z"/>
                <w:sz w:val="21"/>
                <w:szCs w:val="21"/>
              </w:rPr>
            </w:pPr>
            <w:ins w:id="681" w:author="刘润瞻" w:date="2020-09-21T19:46:00Z">
              <w:r w:rsidRPr="00CA3D82"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  <w:tc>
          <w:tcPr>
            <w:tcW w:w="3311" w:type="dxa"/>
            <w:tcPrChange w:id="682" w:author="刘润瞻" w:date="2020-12-02T16:03:00Z">
              <w:tcPr>
                <w:tcW w:w="2841" w:type="dxa"/>
              </w:tcPr>
            </w:tcPrChange>
          </w:tcPr>
          <w:p w:rsidR="00373DBC" w:rsidRPr="00CA3D82" w:rsidRDefault="00373DBC" w:rsidP="00CA3D82">
            <w:pPr>
              <w:jc w:val="center"/>
              <w:rPr>
                <w:ins w:id="683" w:author="刘润瞻" w:date="2020-09-21T19:46:00Z"/>
                <w:sz w:val="21"/>
                <w:szCs w:val="21"/>
              </w:rPr>
            </w:pPr>
            <w:ins w:id="684" w:author="刘润瞻" w:date="2020-09-21T19:46:00Z">
              <w:r w:rsidRPr="00CA3D82">
                <w:rPr>
                  <w:rFonts w:hint="eastAsia"/>
                  <w:sz w:val="21"/>
                  <w:szCs w:val="21"/>
                </w:rPr>
                <w:t>示例</w:t>
              </w:r>
            </w:ins>
          </w:p>
        </w:tc>
      </w:tr>
      <w:tr w:rsidR="00373DBC" w:rsidRPr="00CA3D82" w:rsidTr="00C00C2B">
        <w:trPr>
          <w:ins w:id="685" w:author="刘润瞻" w:date="2020-09-21T19:46:00Z"/>
        </w:trPr>
        <w:tc>
          <w:tcPr>
            <w:tcW w:w="2840" w:type="dxa"/>
            <w:vAlign w:val="center"/>
            <w:tcPrChange w:id="686" w:author="刘润瞻" w:date="2020-12-02T16:03:00Z">
              <w:tcPr>
                <w:tcW w:w="2840" w:type="dxa"/>
                <w:vAlign w:val="center"/>
              </w:tcPr>
            </w:tcPrChange>
          </w:tcPr>
          <w:p w:rsidR="00373DBC" w:rsidRPr="00CA3D82" w:rsidRDefault="00373DBC" w:rsidP="00CA3D82">
            <w:pPr>
              <w:rPr>
                <w:ins w:id="687" w:author="刘润瞻" w:date="2020-09-21T19:46:00Z"/>
                <w:sz w:val="21"/>
                <w:szCs w:val="21"/>
              </w:rPr>
            </w:pPr>
            <w:ins w:id="688" w:author="刘润瞻" w:date="2020-09-21T19:46:00Z">
              <w:r w:rsidRPr="00CA3D82">
                <w:rPr>
                  <w:rFonts w:hint="eastAsia"/>
                  <w:sz w:val="21"/>
                  <w:szCs w:val="21"/>
                </w:rPr>
                <w:t>定义一个空列表</w:t>
              </w:r>
            </w:ins>
          </w:p>
        </w:tc>
        <w:tc>
          <w:tcPr>
            <w:tcW w:w="2371" w:type="dxa"/>
            <w:vAlign w:val="center"/>
            <w:tcPrChange w:id="689" w:author="刘润瞻" w:date="2020-12-02T16:03:00Z">
              <w:tcPr>
                <w:tcW w:w="2841" w:type="dxa"/>
                <w:vAlign w:val="center"/>
              </w:tcPr>
            </w:tcPrChange>
          </w:tcPr>
          <w:p w:rsidR="00373DBC" w:rsidRPr="00CA3D82" w:rsidRDefault="00373DBC" w:rsidP="00CA3D82">
            <w:pPr>
              <w:rPr>
                <w:ins w:id="690" w:author="刘润瞻" w:date="2020-09-21T19:46:00Z"/>
                <w:sz w:val="21"/>
                <w:szCs w:val="21"/>
              </w:rPr>
            </w:pPr>
            <w:ins w:id="691" w:author="刘润瞻" w:date="2020-09-21T19:46:00Z">
              <w:r>
                <w:rPr>
                  <w:rFonts w:hint="eastAsia"/>
                  <w:sz w:val="21"/>
                  <w:szCs w:val="21"/>
                </w:rPr>
                <w:t>“</w:t>
              </w:r>
              <w:r>
                <w:rPr>
                  <w:rFonts w:hint="eastAsia"/>
                  <w:sz w:val="21"/>
                  <w:szCs w:val="21"/>
                </w:rPr>
                <w:t>@</w:t>
              </w:r>
              <w:r>
                <w:rPr>
                  <w:rFonts w:hint="eastAsia"/>
                  <w:sz w:val="21"/>
                  <w:szCs w:val="21"/>
                </w:rPr>
                <w:t>”</w:t>
              </w:r>
              <w:r w:rsidRPr="00CA3D82">
                <w:rPr>
                  <w:rFonts w:hint="eastAsia"/>
                  <w:sz w:val="21"/>
                  <w:szCs w:val="21"/>
                </w:rPr>
                <w:t xml:space="preserve"> </w:t>
              </w:r>
            </w:ins>
          </w:p>
        </w:tc>
        <w:tc>
          <w:tcPr>
            <w:tcW w:w="3311" w:type="dxa"/>
            <w:vAlign w:val="center"/>
            <w:tcPrChange w:id="692" w:author="刘润瞻" w:date="2020-12-02T16:03:00Z">
              <w:tcPr>
                <w:tcW w:w="2841" w:type="dxa"/>
                <w:vAlign w:val="center"/>
              </w:tcPr>
            </w:tcPrChange>
          </w:tcPr>
          <w:p w:rsidR="00373DBC" w:rsidRPr="002F05DE" w:rsidRDefault="002F05DE">
            <w:pPr>
              <w:rPr>
                <w:ins w:id="693" w:author="刘润瞻" w:date="2020-09-21T19:46:00Z"/>
                <w:sz w:val="21"/>
                <w:szCs w:val="21"/>
                <w:rPrChange w:id="694" w:author="刘润瞻" w:date="2020-09-21T19:48:00Z">
                  <w:rPr>
                    <w:ins w:id="695" w:author="刘润瞻" w:date="2020-09-21T19:46:00Z"/>
                  </w:rPr>
                </w:rPrChange>
              </w:rPr>
              <w:pPrChange w:id="696" w:author="刘润瞻" w:date="2020-09-21T19:48:00Z">
                <w:pPr>
                  <w:pStyle w:val="a3"/>
                  <w:numPr>
                    <w:numId w:val="12"/>
                  </w:numPr>
                  <w:ind w:left="360" w:hanging="360"/>
                </w:pPr>
              </w:pPrChange>
            </w:pPr>
            <w:ins w:id="697" w:author="刘润瞻" w:date="2020-09-21T19:48:00Z">
              <w:r>
                <w:rPr>
                  <w:rFonts w:hint="eastAsia"/>
                  <w:sz w:val="21"/>
                  <w:szCs w:val="21"/>
                </w:rPr>
                <w:t>1. my @vector = ();</w:t>
              </w:r>
            </w:ins>
          </w:p>
        </w:tc>
      </w:tr>
      <w:tr w:rsidR="00373DBC" w:rsidRPr="00CA3D82" w:rsidTr="00C00C2B">
        <w:trPr>
          <w:ins w:id="698" w:author="刘润瞻" w:date="2020-09-21T19:46:00Z"/>
        </w:trPr>
        <w:tc>
          <w:tcPr>
            <w:tcW w:w="2840" w:type="dxa"/>
            <w:vAlign w:val="center"/>
            <w:tcPrChange w:id="699" w:author="刘润瞻" w:date="2020-12-02T16:03:00Z">
              <w:tcPr>
                <w:tcW w:w="2840" w:type="dxa"/>
                <w:vAlign w:val="center"/>
              </w:tcPr>
            </w:tcPrChange>
          </w:tcPr>
          <w:p w:rsidR="00373DBC" w:rsidRPr="00CA3D82" w:rsidRDefault="00373DBC" w:rsidP="00CA3D82">
            <w:pPr>
              <w:rPr>
                <w:ins w:id="700" w:author="刘润瞻" w:date="2020-09-21T19:46:00Z"/>
                <w:sz w:val="21"/>
                <w:szCs w:val="21"/>
              </w:rPr>
            </w:pPr>
            <w:ins w:id="701" w:author="刘润瞻" w:date="2020-09-21T19:46:00Z">
              <w:r w:rsidRPr="00CA3D82">
                <w:rPr>
                  <w:rFonts w:hint="eastAsia"/>
                  <w:sz w:val="21"/>
                  <w:szCs w:val="21"/>
                </w:rPr>
                <w:t>向列表尾部添加一个元素</w:t>
              </w:r>
            </w:ins>
          </w:p>
        </w:tc>
        <w:tc>
          <w:tcPr>
            <w:tcW w:w="2371" w:type="dxa"/>
            <w:vAlign w:val="center"/>
            <w:tcPrChange w:id="702" w:author="刘润瞻" w:date="2020-12-02T16:03:00Z">
              <w:tcPr>
                <w:tcW w:w="2841" w:type="dxa"/>
                <w:vAlign w:val="center"/>
              </w:tcPr>
            </w:tcPrChange>
          </w:tcPr>
          <w:p w:rsidR="00373DBC" w:rsidRPr="00CA3D82" w:rsidRDefault="00034F3A" w:rsidP="00CA3D82">
            <w:pPr>
              <w:rPr>
                <w:ins w:id="703" w:author="刘润瞻" w:date="2020-09-21T19:46:00Z"/>
                <w:sz w:val="21"/>
                <w:szCs w:val="21"/>
              </w:rPr>
            </w:pPr>
            <w:ins w:id="704" w:author="刘润瞻" w:date="2020-09-21T19:47:00Z">
              <w:r>
                <w:rPr>
                  <w:rFonts w:hint="eastAsia"/>
                  <w:sz w:val="21"/>
                  <w:szCs w:val="21"/>
                </w:rPr>
                <w:t>函数</w:t>
              </w:r>
              <w:r>
                <w:rPr>
                  <w:rFonts w:hint="eastAsia"/>
                  <w:sz w:val="21"/>
                  <w:szCs w:val="21"/>
                </w:rPr>
                <w:t>push()</w:t>
              </w:r>
            </w:ins>
          </w:p>
        </w:tc>
        <w:tc>
          <w:tcPr>
            <w:tcW w:w="3311" w:type="dxa"/>
            <w:vAlign w:val="center"/>
            <w:tcPrChange w:id="705" w:author="刘润瞻" w:date="2020-12-02T16:03:00Z">
              <w:tcPr>
                <w:tcW w:w="2841" w:type="dxa"/>
                <w:vAlign w:val="center"/>
              </w:tcPr>
            </w:tcPrChange>
          </w:tcPr>
          <w:p w:rsidR="00373DBC" w:rsidRPr="002F05DE" w:rsidRDefault="002F05DE">
            <w:pPr>
              <w:rPr>
                <w:ins w:id="706" w:author="刘润瞻" w:date="2020-09-21T19:46:00Z"/>
                <w:sz w:val="21"/>
                <w:szCs w:val="21"/>
                <w:rPrChange w:id="707" w:author="刘润瞻" w:date="2020-09-21T19:48:00Z">
                  <w:rPr>
                    <w:ins w:id="708" w:author="刘润瞻" w:date="2020-09-21T19:46:00Z"/>
                  </w:rPr>
                </w:rPrChange>
              </w:rPr>
              <w:pPrChange w:id="709" w:author="刘润瞻" w:date="2020-09-21T19:48:00Z">
                <w:pPr>
                  <w:pStyle w:val="a3"/>
                  <w:numPr>
                    <w:numId w:val="13"/>
                  </w:numPr>
                  <w:ind w:left="360" w:hanging="360"/>
                </w:pPr>
              </w:pPrChange>
            </w:pPr>
            <w:ins w:id="710" w:author="刘润瞻" w:date="2020-09-21T19:48:00Z">
              <w:r>
                <w:rPr>
                  <w:rFonts w:hint="eastAsia"/>
                  <w:sz w:val="21"/>
                  <w:szCs w:val="21"/>
                </w:rPr>
                <w:t>1. push(@vector, 123)</w:t>
              </w:r>
            </w:ins>
            <w:ins w:id="711" w:author="刘润瞻" w:date="2020-09-21T19:49:00Z">
              <w:r w:rsidR="00A269E0">
                <w:rPr>
                  <w:rFonts w:hint="eastAsia"/>
                  <w:sz w:val="21"/>
                  <w:szCs w:val="21"/>
                </w:rPr>
                <w:t>;</w:t>
              </w:r>
            </w:ins>
          </w:p>
        </w:tc>
      </w:tr>
      <w:tr w:rsidR="00373DBC" w:rsidRPr="00CA3D82" w:rsidTr="00C00C2B">
        <w:trPr>
          <w:ins w:id="712" w:author="刘润瞻" w:date="2020-09-21T19:46:00Z"/>
        </w:trPr>
        <w:tc>
          <w:tcPr>
            <w:tcW w:w="2840" w:type="dxa"/>
            <w:vAlign w:val="center"/>
            <w:tcPrChange w:id="713" w:author="刘润瞻" w:date="2020-12-02T16:03:00Z">
              <w:tcPr>
                <w:tcW w:w="2840" w:type="dxa"/>
                <w:vAlign w:val="center"/>
              </w:tcPr>
            </w:tcPrChange>
          </w:tcPr>
          <w:p w:rsidR="00373DBC" w:rsidRPr="00CA3D82" w:rsidRDefault="00373DBC" w:rsidP="00CA3D82">
            <w:pPr>
              <w:rPr>
                <w:ins w:id="714" w:author="刘润瞻" w:date="2020-09-21T19:46:00Z"/>
                <w:sz w:val="21"/>
                <w:szCs w:val="21"/>
              </w:rPr>
            </w:pPr>
            <w:ins w:id="715" w:author="刘润瞻" w:date="2020-09-21T19:46:00Z">
              <w:r w:rsidRPr="00CA3D82">
                <w:rPr>
                  <w:rFonts w:hint="eastAsia"/>
                  <w:sz w:val="21"/>
                  <w:szCs w:val="21"/>
                </w:rPr>
                <w:t>将列表尾部的最后一个元素弹出</w:t>
              </w:r>
            </w:ins>
          </w:p>
        </w:tc>
        <w:tc>
          <w:tcPr>
            <w:tcW w:w="2371" w:type="dxa"/>
            <w:vAlign w:val="center"/>
            <w:tcPrChange w:id="716" w:author="刘润瞻" w:date="2020-12-02T16:03:00Z">
              <w:tcPr>
                <w:tcW w:w="2841" w:type="dxa"/>
                <w:vAlign w:val="center"/>
              </w:tcPr>
            </w:tcPrChange>
          </w:tcPr>
          <w:p w:rsidR="00373DBC" w:rsidRPr="00CA3D82" w:rsidRDefault="00034F3A" w:rsidP="00CA3D82">
            <w:pPr>
              <w:rPr>
                <w:ins w:id="717" w:author="刘润瞻" w:date="2020-09-21T19:46:00Z"/>
                <w:sz w:val="21"/>
                <w:szCs w:val="21"/>
              </w:rPr>
            </w:pPr>
            <w:ins w:id="718" w:author="刘润瞻" w:date="2020-09-21T19:48:00Z">
              <w:r>
                <w:rPr>
                  <w:rFonts w:hint="eastAsia"/>
                  <w:sz w:val="21"/>
                  <w:szCs w:val="21"/>
                </w:rPr>
                <w:t>函数</w:t>
              </w:r>
              <w:r>
                <w:rPr>
                  <w:rFonts w:hint="eastAsia"/>
                  <w:sz w:val="21"/>
                  <w:szCs w:val="21"/>
                </w:rPr>
                <w:t>pop()</w:t>
              </w:r>
            </w:ins>
          </w:p>
        </w:tc>
        <w:tc>
          <w:tcPr>
            <w:tcW w:w="3311" w:type="dxa"/>
            <w:vAlign w:val="center"/>
            <w:tcPrChange w:id="719" w:author="刘润瞻" w:date="2020-12-02T16:03:00Z">
              <w:tcPr>
                <w:tcW w:w="2841" w:type="dxa"/>
                <w:vAlign w:val="center"/>
              </w:tcPr>
            </w:tcPrChange>
          </w:tcPr>
          <w:p w:rsidR="00373DBC" w:rsidRPr="002F05DE" w:rsidRDefault="002F05DE">
            <w:pPr>
              <w:rPr>
                <w:ins w:id="720" w:author="刘润瞻" w:date="2020-09-21T19:46:00Z"/>
                <w:sz w:val="21"/>
                <w:szCs w:val="21"/>
                <w:rPrChange w:id="721" w:author="刘润瞻" w:date="2020-09-21T19:48:00Z">
                  <w:rPr>
                    <w:ins w:id="722" w:author="刘润瞻" w:date="2020-09-21T19:46:00Z"/>
                  </w:rPr>
                </w:rPrChange>
              </w:rPr>
              <w:pPrChange w:id="723" w:author="刘润瞻" w:date="2020-09-21T19:48:00Z">
                <w:pPr>
                  <w:pStyle w:val="a3"/>
                  <w:numPr>
                    <w:numId w:val="16"/>
                  </w:numPr>
                  <w:ind w:left="360" w:hanging="360"/>
                </w:pPr>
              </w:pPrChange>
            </w:pPr>
            <w:ins w:id="724" w:author="刘润瞻" w:date="2020-09-21T19:48:00Z">
              <w:r>
                <w:rPr>
                  <w:rFonts w:hint="eastAsia"/>
                  <w:sz w:val="21"/>
                  <w:szCs w:val="21"/>
                </w:rPr>
                <w:t>1. pop(@vector)</w:t>
              </w:r>
            </w:ins>
            <w:ins w:id="725" w:author="刘润瞻" w:date="2020-09-21T19:49:00Z">
              <w:r w:rsidR="00A269E0">
                <w:rPr>
                  <w:rFonts w:hint="eastAsia"/>
                  <w:sz w:val="21"/>
                  <w:szCs w:val="21"/>
                </w:rPr>
                <w:t>;</w:t>
              </w:r>
            </w:ins>
          </w:p>
        </w:tc>
      </w:tr>
      <w:tr w:rsidR="00533BD6" w:rsidRPr="00CA3D82" w:rsidTr="00C00C2B">
        <w:trPr>
          <w:ins w:id="726" w:author="刘润瞻" w:date="2020-12-02T15:53:00Z"/>
        </w:trPr>
        <w:tc>
          <w:tcPr>
            <w:tcW w:w="2840" w:type="dxa"/>
            <w:tcPrChange w:id="727" w:author="刘润瞻" w:date="2020-12-02T16:03:00Z">
              <w:tcPr>
                <w:tcW w:w="2840" w:type="dxa"/>
                <w:vAlign w:val="center"/>
              </w:tcPr>
            </w:tcPrChange>
          </w:tcPr>
          <w:p w:rsidR="00533BD6" w:rsidRPr="00CA3D82" w:rsidRDefault="00533BD6" w:rsidP="00CA3D82">
            <w:pPr>
              <w:rPr>
                <w:ins w:id="728" w:author="刘润瞻" w:date="2020-12-02T15:53:00Z"/>
                <w:sz w:val="21"/>
                <w:szCs w:val="21"/>
              </w:rPr>
            </w:pPr>
            <w:ins w:id="729" w:author="刘润瞻" w:date="2020-12-02T15:53:00Z">
              <w:r w:rsidRPr="00555557">
                <w:rPr>
                  <w:rFonts w:hint="eastAsia"/>
                  <w:sz w:val="21"/>
                  <w:szCs w:val="21"/>
                </w:rPr>
                <w:t>向指定位置插入一个元素</w:t>
              </w:r>
            </w:ins>
          </w:p>
        </w:tc>
        <w:tc>
          <w:tcPr>
            <w:tcW w:w="2371" w:type="dxa"/>
            <w:tcPrChange w:id="730" w:author="刘润瞻" w:date="2020-12-02T16:03:00Z">
              <w:tcPr>
                <w:tcW w:w="2841" w:type="dxa"/>
                <w:vAlign w:val="center"/>
              </w:tcPr>
            </w:tcPrChange>
          </w:tcPr>
          <w:p w:rsidR="00533BD6" w:rsidRDefault="00533BD6" w:rsidP="00CA3D82">
            <w:pPr>
              <w:rPr>
                <w:ins w:id="731" w:author="刘润瞻" w:date="2020-12-02T15:53:00Z"/>
                <w:sz w:val="21"/>
                <w:szCs w:val="21"/>
              </w:rPr>
            </w:pPr>
          </w:p>
        </w:tc>
        <w:tc>
          <w:tcPr>
            <w:tcW w:w="3311" w:type="dxa"/>
            <w:tcPrChange w:id="732" w:author="刘润瞻" w:date="2020-12-02T16:03:00Z">
              <w:tcPr>
                <w:tcW w:w="2841" w:type="dxa"/>
                <w:vAlign w:val="center"/>
              </w:tcPr>
            </w:tcPrChange>
          </w:tcPr>
          <w:p w:rsidR="00533BD6" w:rsidRDefault="00533BD6">
            <w:pPr>
              <w:rPr>
                <w:ins w:id="733" w:author="刘润瞻" w:date="2020-12-02T15:53:00Z"/>
                <w:sz w:val="21"/>
                <w:szCs w:val="21"/>
              </w:rPr>
            </w:pPr>
          </w:p>
        </w:tc>
      </w:tr>
      <w:tr w:rsidR="00373DBC" w:rsidRPr="00CA3D82" w:rsidTr="00C00C2B">
        <w:trPr>
          <w:ins w:id="734" w:author="刘润瞻" w:date="2020-09-21T19:46:00Z"/>
        </w:trPr>
        <w:tc>
          <w:tcPr>
            <w:tcW w:w="2840" w:type="dxa"/>
            <w:vAlign w:val="center"/>
            <w:tcPrChange w:id="735" w:author="刘润瞻" w:date="2020-12-02T16:03:00Z">
              <w:tcPr>
                <w:tcW w:w="2840" w:type="dxa"/>
                <w:vAlign w:val="center"/>
              </w:tcPr>
            </w:tcPrChange>
          </w:tcPr>
          <w:p w:rsidR="00373DBC" w:rsidRPr="00CA3D82" w:rsidRDefault="00373DBC" w:rsidP="00CA3D82">
            <w:pPr>
              <w:rPr>
                <w:ins w:id="736" w:author="刘润瞻" w:date="2020-09-21T19:46:00Z"/>
                <w:sz w:val="21"/>
                <w:szCs w:val="21"/>
              </w:rPr>
            </w:pPr>
            <w:ins w:id="737" w:author="刘润瞻" w:date="2020-09-21T19:46:00Z">
              <w:r w:rsidRPr="00CA3D82">
                <w:rPr>
                  <w:rFonts w:hint="eastAsia"/>
                  <w:sz w:val="21"/>
                  <w:szCs w:val="21"/>
                </w:rPr>
                <w:t>清空列表</w:t>
              </w:r>
            </w:ins>
          </w:p>
        </w:tc>
        <w:tc>
          <w:tcPr>
            <w:tcW w:w="2371" w:type="dxa"/>
            <w:vAlign w:val="center"/>
            <w:tcPrChange w:id="738" w:author="刘润瞻" w:date="2020-12-02T16:03:00Z">
              <w:tcPr>
                <w:tcW w:w="2841" w:type="dxa"/>
                <w:vAlign w:val="center"/>
              </w:tcPr>
            </w:tcPrChange>
          </w:tcPr>
          <w:p w:rsidR="00373DBC" w:rsidRPr="00CA3D82" w:rsidRDefault="00034F3A" w:rsidP="00CA3D82">
            <w:pPr>
              <w:rPr>
                <w:ins w:id="739" w:author="刘润瞻" w:date="2020-09-21T19:46:00Z"/>
                <w:sz w:val="21"/>
                <w:szCs w:val="21"/>
              </w:rPr>
            </w:pPr>
            <w:ins w:id="740" w:author="刘润瞻" w:date="2020-09-21T19:48:00Z">
              <w:r>
                <w:rPr>
                  <w:rFonts w:hint="eastAsia"/>
                  <w:sz w:val="21"/>
                  <w:szCs w:val="21"/>
                </w:rPr>
                <w:t>()</w:t>
              </w:r>
            </w:ins>
          </w:p>
        </w:tc>
        <w:tc>
          <w:tcPr>
            <w:tcW w:w="3311" w:type="dxa"/>
            <w:vAlign w:val="center"/>
            <w:tcPrChange w:id="741" w:author="刘润瞻" w:date="2020-12-02T16:03:00Z">
              <w:tcPr>
                <w:tcW w:w="2841" w:type="dxa"/>
                <w:vAlign w:val="center"/>
              </w:tcPr>
            </w:tcPrChange>
          </w:tcPr>
          <w:p w:rsidR="00373DBC" w:rsidRPr="002F05DE" w:rsidRDefault="002F05DE">
            <w:pPr>
              <w:rPr>
                <w:ins w:id="742" w:author="刘润瞻" w:date="2020-09-21T19:46:00Z"/>
                <w:sz w:val="21"/>
                <w:szCs w:val="21"/>
                <w:rPrChange w:id="743" w:author="刘润瞻" w:date="2020-09-21T19:48:00Z">
                  <w:rPr>
                    <w:ins w:id="744" w:author="刘润瞻" w:date="2020-09-21T19:46:00Z"/>
                  </w:rPr>
                </w:rPrChange>
              </w:rPr>
              <w:pPrChange w:id="745" w:author="刘润瞻" w:date="2020-09-21T19:48:00Z">
                <w:pPr>
                  <w:pStyle w:val="a3"/>
                  <w:numPr>
                    <w:numId w:val="17"/>
                  </w:numPr>
                  <w:ind w:left="360" w:hanging="360"/>
                </w:pPr>
              </w:pPrChange>
            </w:pPr>
            <w:ins w:id="746" w:author="刘润瞻" w:date="2020-09-21T19:48:00Z">
              <w:r>
                <w:rPr>
                  <w:rFonts w:hint="eastAsia"/>
                  <w:sz w:val="21"/>
                  <w:szCs w:val="21"/>
                </w:rPr>
                <w:t xml:space="preserve">1. </w:t>
              </w:r>
            </w:ins>
            <w:ins w:id="747" w:author="刘润瞻" w:date="2020-09-21T19:49:00Z">
              <w:r>
                <w:rPr>
                  <w:rFonts w:hint="eastAsia"/>
                  <w:sz w:val="21"/>
                  <w:szCs w:val="21"/>
                </w:rPr>
                <w:t>@vector = ();</w:t>
              </w:r>
            </w:ins>
          </w:p>
        </w:tc>
      </w:tr>
      <w:tr w:rsidR="00373DBC" w:rsidRPr="00CA3D82" w:rsidTr="00C00C2B">
        <w:trPr>
          <w:ins w:id="748" w:author="刘润瞻" w:date="2020-09-21T19:46:00Z"/>
        </w:trPr>
        <w:tc>
          <w:tcPr>
            <w:tcW w:w="2840" w:type="dxa"/>
            <w:vAlign w:val="center"/>
            <w:tcPrChange w:id="749" w:author="刘润瞻" w:date="2020-12-02T16:03:00Z">
              <w:tcPr>
                <w:tcW w:w="2840" w:type="dxa"/>
                <w:vAlign w:val="center"/>
              </w:tcPr>
            </w:tcPrChange>
          </w:tcPr>
          <w:p w:rsidR="00373DBC" w:rsidRPr="00CA3D82" w:rsidRDefault="001F6B42" w:rsidP="00CA3D82">
            <w:pPr>
              <w:rPr>
                <w:ins w:id="750" w:author="刘润瞻" w:date="2020-09-21T19:46:00Z"/>
                <w:sz w:val="21"/>
                <w:szCs w:val="21"/>
              </w:rPr>
            </w:pPr>
            <w:ins w:id="751" w:author="刘润瞻" w:date="2020-09-21T19:56:00Z">
              <w:r>
                <w:rPr>
                  <w:rFonts w:hint="eastAsia"/>
                  <w:sz w:val="21"/>
                  <w:szCs w:val="21"/>
                </w:rPr>
                <w:t>遍历列表</w:t>
              </w:r>
            </w:ins>
          </w:p>
        </w:tc>
        <w:tc>
          <w:tcPr>
            <w:tcW w:w="2371" w:type="dxa"/>
            <w:vAlign w:val="center"/>
            <w:tcPrChange w:id="752" w:author="刘润瞻" w:date="2020-12-02T16:03:00Z">
              <w:tcPr>
                <w:tcW w:w="2841" w:type="dxa"/>
                <w:vAlign w:val="center"/>
              </w:tcPr>
            </w:tcPrChange>
          </w:tcPr>
          <w:p w:rsidR="00373DBC" w:rsidRPr="00CA3D82" w:rsidRDefault="001F6B42" w:rsidP="00CA3D82">
            <w:pPr>
              <w:rPr>
                <w:ins w:id="753" w:author="刘润瞻" w:date="2020-09-21T19:46:00Z"/>
                <w:sz w:val="21"/>
                <w:szCs w:val="21"/>
              </w:rPr>
            </w:pPr>
            <w:ins w:id="754" w:author="刘润瞻" w:date="2020-09-21T19:56:00Z">
              <w:r>
                <w:rPr>
                  <w:rFonts w:hint="eastAsia"/>
                  <w:sz w:val="21"/>
                  <w:szCs w:val="21"/>
                </w:rPr>
                <w:t xml:space="preserve">foreach </w:t>
              </w:r>
              <w:r>
                <w:rPr>
                  <w:sz w:val="21"/>
                  <w:szCs w:val="21"/>
                </w:rPr>
                <w:t>…</w:t>
              </w:r>
              <w:r>
                <w:rPr>
                  <w:rFonts w:hint="eastAsia"/>
                  <w:sz w:val="21"/>
                  <w:szCs w:val="21"/>
                </w:rPr>
                <w:t xml:space="preserve"> (@ )</w:t>
              </w:r>
            </w:ins>
          </w:p>
        </w:tc>
        <w:tc>
          <w:tcPr>
            <w:tcW w:w="3311" w:type="dxa"/>
            <w:vAlign w:val="center"/>
            <w:tcPrChange w:id="755" w:author="刘润瞻" w:date="2020-12-02T16:03:00Z">
              <w:tcPr>
                <w:tcW w:w="2841" w:type="dxa"/>
                <w:vAlign w:val="center"/>
              </w:tcPr>
            </w:tcPrChange>
          </w:tcPr>
          <w:p w:rsidR="00373DBC" w:rsidRDefault="001F6B42" w:rsidP="00CA3D82">
            <w:pPr>
              <w:rPr>
                <w:ins w:id="756" w:author="刘润瞻" w:date="2020-09-21T19:57:00Z"/>
                <w:sz w:val="21"/>
                <w:szCs w:val="21"/>
              </w:rPr>
            </w:pPr>
            <w:ins w:id="757" w:author="刘润瞻" w:date="2020-09-21T19:56:00Z">
              <w:r>
                <w:rPr>
                  <w:rFonts w:hint="eastAsia"/>
                  <w:sz w:val="21"/>
                  <w:szCs w:val="21"/>
                </w:rPr>
                <w:t xml:space="preserve">1. </w:t>
              </w:r>
            </w:ins>
            <w:ins w:id="758" w:author="刘润瞻" w:date="2020-09-21T19:57:00Z">
              <w:r>
                <w:rPr>
                  <w:rFonts w:hint="eastAsia"/>
                  <w:sz w:val="21"/>
                  <w:szCs w:val="21"/>
                </w:rPr>
                <w:t>foreach my $element (@vector)</w:t>
              </w:r>
            </w:ins>
          </w:p>
          <w:p w:rsidR="001F6B42" w:rsidRPr="00CA3D82" w:rsidRDefault="001F6B42" w:rsidP="00CA3D82">
            <w:pPr>
              <w:rPr>
                <w:ins w:id="759" w:author="刘润瞻" w:date="2020-09-21T19:46:00Z"/>
                <w:sz w:val="21"/>
                <w:szCs w:val="21"/>
              </w:rPr>
            </w:pPr>
            <w:ins w:id="760" w:author="刘润瞻" w:date="2020-09-21T19:57:00Z">
              <w:r>
                <w:rPr>
                  <w:rFonts w:hint="eastAsia"/>
                  <w:sz w:val="21"/>
                  <w:szCs w:val="21"/>
                </w:rPr>
                <w:t>{  }</w:t>
              </w:r>
            </w:ins>
          </w:p>
        </w:tc>
      </w:tr>
      <w:tr w:rsidR="00373DBC" w:rsidRPr="00CA3D82" w:rsidTr="00C00C2B">
        <w:trPr>
          <w:ins w:id="761" w:author="刘润瞻" w:date="2020-09-21T19:46:00Z"/>
        </w:trPr>
        <w:tc>
          <w:tcPr>
            <w:tcW w:w="2840" w:type="dxa"/>
            <w:vAlign w:val="center"/>
            <w:tcPrChange w:id="762" w:author="刘润瞻" w:date="2020-12-02T16:03:00Z">
              <w:tcPr>
                <w:tcW w:w="2840" w:type="dxa"/>
                <w:vAlign w:val="center"/>
              </w:tcPr>
            </w:tcPrChange>
          </w:tcPr>
          <w:p w:rsidR="00373DBC" w:rsidRPr="00CA3D82" w:rsidRDefault="00373DBC" w:rsidP="00CA3D82">
            <w:pPr>
              <w:rPr>
                <w:ins w:id="763" w:author="刘润瞻" w:date="2020-09-21T19:46:00Z"/>
                <w:sz w:val="21"/>
                <w:szCs w:val="21"/>
              </w:rPr>
            </w:pPr>
          </w:p>
        </w:tc>
        <w:tc>
          <w:tcPr>
            <w:tcW w:w="2371" w:type="dxa"/>
            <w:vAlign w:val="center"/>
            <w:tcPrChange w:id="764" w:author="刘润瞻" w:date="2020-12-02T16:03:00Z">
              <w:tcPr>
                <w:tcW w:w="2841" w:type="dxa"/>
                <w:vAlign w:val="center"/>
              </w:tcPr>
            </w:tcPrChange>
          </w:tcPr>
          <w:p w:rsidR="00373DBC" w:rsidRPr="00CA3D82" w:rsidRDefault="00373DBC" w:rsidP="00CA3D82">
            <w:pPr>
              <w:rPr>
                <w:ins w:id="765" w:author="刘润瞻" w:date="2020-09-21T19:46:00Z"/>
                <w:sz w:val="21"/>
                <w:szCs w:val="21"/>
              </w:rPr>
            </w:pPr>
          </w:p>
        </w:tc>
        <w:tc>
          <w:tcPr>
            <w:tcW w:w="3311" w:type="dxa"/>
            <w:vAlign w:val="center"/>
            <w:tcPrChange w:id="766" w:author="刘润瞻" w:date="2020-12-02T16:03:00Z">
              <w:tcPr>
                <w:tcW w:w="2841" w:type="dxa"/>
                <w:vAlign w:val="center"/>
              </w:tcPr>
            </w:tcPrChange>
          </w:tcPr>
          <w:p w:rsidR="00373DBC" w:rsidRPr="00CA3D82" w:rsidRDefault="00373DBC" w:rsidP="00CA3D82">
            <w:pPr>
              <w:rPr>
                <w:ins w:id="767" w:author="刘润瞻" w:date="2020-09-21T19:46:00Z"/>
                <w:sz w:val="21"/>
                <w:szCs w:val="21"/>
              </w:rPr>
            </w:pPr>
          </w:p>
        </w:tc>
      </w:tr>
      <w:tr w:rsidR="00373DBC" w:rsidRPr="00CA3D82" w:rsidTr="00C00C2B">
        <w:trPr>
          <w:ins w:id="768" w:author="刘润瞻" w:date="2020-09-21T19:46:00Z"/>
        </w:trPr>
        <w:tc>
          <w:tcPr>
            <w:tcW w:w="2840" w:type="dxa"/>
            <w:vAlign w:val="center"/>
            <w:tcPrChange w:id="769" w:author="刘润瞻" w:date="2020-12-02T16:03:00Z">
              <w:tcPr>
                <w:tcW w:w="2840" w:type="dxa"/>
                <w:vAlign w:val="center"/>
              </w:tcPr>
            </w:tcPrChange>
          </w:tcPr>
          <w:p w:rsidR="00373DBC" w:rsidRPr="00CA3D82" w:rsidRDefault="00373DBC" w:rsidP="00CA3D82">
            <w:pPr>
              <w:rPr>
                <w:ins w:id="770" w:author="刘润瞻" w:date="2020-09-21T19:46:00Z"/>
                <w:sz w:val="21"/>
                <w:szCs w:val="21"/>
              </w:rPr>
            </w:pPr>
          </w:p>
        </w:tc>
        <w:tc>
          <w:tcPr>
            <w:tcW w:w="2371" w:type="dxa"/>
            <w:vAlign w:val="center"/>
            <w:tcPrChange w:id="771" w:author="刘润瞻" w:date="2020-12-02T16:03:00Z">
              <w:tcPr>
                <w:tcW w:w="2841" w:type="dxa"/>
                <w:vAlign w:val="center"/>
              </w:tcPr>
            </w:tcPrChange>
          </w:tcPr>
          <w:p w:rsidR="00373DBC" w:rsidRPr="00CA3D82" w:rsidRDefault="00373DBC" w:rsidP="00CA3D82">
            <w:pPr>
              <w:rPr>
                <w:ins w:id="772" w:author="刘润瞻" w:date="2020-09-21T19:46:00Z"/>
                <w:sz w:val="21"/>
                <w:szCs w:val="21"/>
              </w:rPr>
            </w:pPr>
          </w:p>
        </w:tc>
        <w:tc>
          <w:tcPr>
            <w:tcW w:w="3311" w:type="dxa"/>
            <w:vAlign w:val="center"/>
            <w:tcPrChange w:id="773" w:author="刘润瞻" w:date="2020-12-02T16:03:00Z">
              <w:tcPr>
                <w:tcW w:w="2841" w:type="dxa"/>
                <w:vAlign w:val="center"/>
              </w:tcPr>
            </w:tcPrChange>
          </w:tcPr>
          <w:p w:rsidR="00373DBC" w:rsidRPr="00CA3D82" w:rsidRDefault="00373DBC" w:rsidP="00CA3D82">
            <w:pPr>
              <w:rPr>
                <w:ins w:id="774" w:author="刘润瞻" w:date="2020-09-21T19:46:00Z"/>
                <w:sz w:val="21"/>
                <w:szCs w:val="21"/>
              </w:rPr>
            </w:pPr>
          </w:p>
        </w:tc>
      </w:tr>
    </w:tbl>
    <w:p w:rsidR="00216E16" w:rsidRPr="00216E16" w:rsidRDefault="00216E16">
      <w:pPr>
        <w:rPr>
          <w:ins w:id="775" w:author="刘润瞻" w:date="2020-09-21T19:30:00Z"/>
        </w:rPr>
        <w:pPrChange w:id="776" w:author="刘润瞻" w:date="2020-09-21T19:46:00Z">
          <w:pPr>
            <w:ind w:firstLine="480"/>
          </w:pPr>
        </w:pPrChange>
      </w:pPr>
    </w:p>
    <w:p w:rsidR="00E744EF" w:rsidRDefault="00FE2205">
      <w:pPr>
        <w:ind w:firstLine="480"/>
      </w:pPr>
      <w:del w:id="777" w:author="刘润瞻" w:date="2020-09-21T19:29:00Z">
        <w:r w:rsidDel="0050694F">
          <w:rPr>
            <w:rFonts w:hint="eastAsia"/>
          </w:rPr>
          <w:delText>对数据的重复性和顺序无特殊要求</w:delText>
        </w:r>
        <w:r w:rsidR="00467A0F" w:rsidDel="0050694F">
          <w:rPr>
            <w:rFonts w:hint="eastAsia"/>
          </w:rPr>
          <w:delText>。</w:delText>
        </w:r>
      </w:del>
    </w:p>
    <w:p w:rsidR="00E744EF" w:rsidRDefault="008A28D8">
      <w:pPr>
        <w:pStyle w:val="3"/>
        <w:numPr>
          <w:ilvl w:val="1"/>
          <w:numId w:val="6"/>
        </w:numPr>
        <w:pPrChange w:id="778" w:author="刘润瞻" w:date="2020-08-20T19:52:00Z">
          <w:pPr/>
        </w:pPrChange>
      </w:pPr>
      <w:del w:id="779" w:author="刘润瞻" w:date="2020-08-18T15:25:00Z">
        <w:r w:rsidDel="00273E47">
          <w:rPr>
            <w:rFonts w:hint="eastAsia"/>
          </w:rPr>
          <w:delText>5</w:delText>
        </w:r>
        <w:r w:rsidR="00C2233F" w:rsidDel="00273E47">
          <w:rPr>
            <w:rFonts w:hint="eastAsia"/>
          </w:rPr>
          <w:delText>.2</w:delText>
        </w:r>
        <w:r w:rsidR="00C2233F" w:rsidRPr="008B04B6" w:rsidDel="00273E47">
          <w:rPr>
            <w:rFonts w:hint="eastAsia"/>
          </w:rPr>
          <w:delText xml:space="preserve"> </w:delText>
        </w:r>
      </w:del>
      <w:bookmarkStart w:id="780" w:name="_Toc51602809"/>
      <w:bookmarkStart w:id="781" w:name="_Toc51602840"/>
      <w:bookmarkStart w:id="782" w:name="_Toc51608757"/>
      <w:r w:rsidR="00C2233F" w:rsidRPr="00A457AB">
        <w:rPr>
          <w:rFonts w:hint="eastAsia"/>
        </w:rPr>
        <w:t>字典</w:t>
      </w:r>
      <w:r w:rsidR="00C2233F" w:rsidRPr="00EC1590">
        <w:t>/hash</w:t>
      </w:r>
      <w:r w:rsidR="00C2233F" w:rsidRPr="00EC1590">
        <w:rPr>
          <w:rFonts w:hint="eastAsia"/>
        </w:rPr>
        <w:t>表</w:t>
      </w:r>
      <w:bookmarkEnd w:id="780"/>
      <w:bookmarkEnd w:id="781"/>
      <w:bookmarkEnd w:id="782"/>
    </w:p>
    <w:p w:rsidR="00E744EF" w:rsidRDefault="00C2233F">
      <w:pPr>
        <w:ind w:firstLine="480"/>
        <w:rPr>
          <w:ins w:id="783" w:author="刘润瞻" w:date="2020-09-21T19:29:00Z"/>
        </w:rPr>
      </w:pPr>
      <w:del w:id="784" w:author="刘润瞻" w:date="2020-08-18T15:52:00Z">
        <w:r w:rsidDel="0008593D">
          <w:rPr>
            <w:rFonts w:hint="eastAsia"/>
          </w:rPr>
          <w:tab/>
        </w:r>
      </w:del>
      <w:r w:rsidR="00467A0F">
        <w:rPr>
          <w:rFonts w:hint="eastAsia"/>
        </w:rPr>
        <w:t>字典</w:t>
      </w:r>
      <w:r w:rsidR="00467A0F">
        <w:rPr>
          <w:rFonts w:hint="eastAsia"/>
        </w:rPr>
        <w:t>/</w:t>
      </w:r>
      <w:r>
        <w:rPr>
          <w:rFonts w:hint="eastAsia"/>
        </w:rPr>
        <w:t>hash</w:t>
      </w:r>
      <w:r>
        <w:rPr>
          <w:rFonts w:hint="eastAsia"/>
        </w:rPr>
        <w:t>表是一种用于存储“键—值”对（</w:t>
      </w:r>
      <w:r>
        <w:rPr>
          <w:rFonts w:hint="eastAsia"/>
        </w:rPr>
        <w:t>Key-Value Pair</w:t>
      </w:r>
      <w:r>
        <w:rPr>
          <w:rFonts w:hint="eastAsia"/>
        </w:rPr>
        <w:t>）</w:t>
      </w:r>
      <w:r w:rsidR="00B67DA7">
        <w:rPr>
          <w:rFonts w:hint="eastAsia"/>
        </w:rPr>
        <w:t>的数据结构，要求结构中的键唯一。</w:t>
      </w:r>
    </w:p>
    <w:p w:rsidR="00FA3456" w:rsidRDefault="00FA3456">
      <w:pPr>
        <w:ind w:firstLine="480"/>
        <w:rPr>
          <w:ins w:id="785" w:author="刘润瞻" w:date="2020-09-21T19:58:00Z"/>
        </w:rPr>
      </w:pPr>
      <w:ins w:id="786" w:author="刘润瞻" w:date="2020-09-21T19:31:00Z">
        <w:r>
          <w:rPr>
            <w:rFonts w:hint="eastAsia"/>
          </w:rPr>
          <w:t>Python</w:t>
        </w:r>
        <w:r>
          <w:rPr>
            <w:rFonts w:hint="eastAsia"/>
          </w:rPr>
          <w:t>中</w:t>
        </w:r>
      </w:ins>
      <w:ins w:id="787" w:author="刘润瞻" w:date="2020-09-21T19:58:00Z">
        <w:r w:rsidR="00C63B5A">
          <w:rPr>
            <w:rFonts w:hint="eastAsia"/>
          </w:rPr>
          <w:t>字典的常用方式如下</w:t>
        </w:r>
      </w:ins>
      <w:ins w:id="788" w:author="刘润瞻" w:date="2020-09-21T19:31:00Z">
        <w:r>
          <w:rPr>
            <w:rFonts w:hint="eastAsia"/>
          </w:rPr>
          <w:t>：</w:t>
        </w:r>
      </w:ins>
    </w:p>
    <w:tbl>
      <w:tblPr>
        <w:tblStyle w:val="a6"/>
        <w:tblW w:w="0" w:type="auto"/>
        <w:tblLook w:val="04A0" w:firstRow="1" w:lastRow="0" w:firstColumn="1" w:lastColumn="0" w:noHBand="0" w:noVBand="1"/>
        <w:tblPrChange w:id="789" w:author="刘润瞻" w:date="2020-12-02T16:04:00Z">
          <w:tblPr>
            <w:tblStyle w:val="a6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802"/>
        <w:gridCol w:w="1984"/>
        <w:gridCol w:w="3736"/>
        <w:tblGridChange w:id="790">
          <w:tblGrid>
            <w:gridCol w:w="3227"/>
            <w:gridCol w:w="2454"/>
            <w:gridCol w:w="2841"/>
          </w:tblGrid>
        </w:tblGridChange>
      </w:tblGrid>
      <w:tr w:rsidR="00BA1E56" w:rsidRPr="00CA3D82" w:rsidTr="00A67293">
        <w:trPr>
          <w:ins w:id="791" w:author="刘润瞻" w:date="2020-09-21T19:58:00Z"/>
        </w:trPr>
        <w:tc>
          <w:tcPr>
            <w:tcW w:w="2802" w:type="dxa"/>
            <w:tcPrChange w:id="792" w:author="刘润瞻" w:date="2020-12-02T16:04:00Z">
              <w:tcPr>
                <w:tcW w:w="3227" w:type="dxa"/>
              </w:tcPr>
            </w:tcPrChange>
          </w:tcPr>
          <w:p w:rsidR="00BA1E56" w:rsidRPr="00CA3D82" w:rsidRDefault="00BA1E56" w:rsidP="00CA3D82">
            <w:pPr>
              <w:jc w:val="center"/>
              <w:rPr>
                <w:ins w:id="793" w:author="刘润瞻" w:date="2020-09-21T19:58:00Z"/>
                <w:sz w:val="21"/>
                <w:szCs w:val="21"/>
              </w:rPr>
            </w:pPr>
            <w:ins w:id="794" w:author="刘润瞻" w:date="2020-09-21T19:58:00Z">
              <w:r w:rsidRPr="00CA3D82">
                <w:rPr>
                  <w:rFonts w:hint="eastAsia"/>
                  <w:sz w:val="21"/>
                  <w:szCs w:val="21"/>
                </w:rPr>
                <w:t>操作</w:t>
              </w:r>
            </w:ins>
          </w:p>
        </w:tc>
        <w:tc>
          <w:tcPr>
            <w:tcW w:w="1984" w:type="dxa"/>
            <w:tcPrChange w:id="795" w:author="刘润瞻" w:date="2020-12-02T16:04:00Z">
              <w:tcPr>
                <w:tcW w:w="2454" w:type="dxa"/>
              </w:tcPr>
            </w:tcPrChange>
          </w:tcPr>
          <w:p w:rsidR="00BA1E56" w:rsidRPr="00CA3D82" w:rsidRDefault="00BA1E56" w:rsidP="00CA3D82">
            <w:pPr>
              <w:jc w:val="center"/>
              <w:rPr>
                <w:ins w:id="796" w:author="刘润瞻" w:date="2020-09-21T19:58:00Z"/>
                <w:sz w:val="21"/>
                <w:szCs w:val="21"/>
              </w:rPr>
            </w:pPr>
            <w:ins w:id="797" w:author="刘润瞻" w:date="2020-09-21T19:58:00Z">
              <w:r w:rsidRPr="00CA3D82"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  <w:tc>
          <w:tcPr>
            <w:tcW w:w="3736" w:type="dxa"/>
            <w:tcPrChange w:id="798" w:author="刘润瞻" w:date="2020-12-02T16:04:00Z">
              <w:tcPr>
                <w:tcW w:w="2841" w:type="dxa"/>
              </w:tcPr>
            </w:tcPrChange>
          </w:tcPr>
          <w:p w:rsidR="00BA1E56" w:rsidRPr="00CA3D82" w:rsidRDefault="00BA1E56" w:rsidP="00CA3D82">
            <w:pPr>
              <w:jc w:val="center"/>
              <w:rPr>
                <w:ins w:id="799" w:author="刘润瞻" w:date="2020-09-21T19:58:00Z"/>
                <w:sz w:val="21"/>
                <w:szCs w:val="21"/>
              </w:rPr>
            </w:pPr>
            <w:ins w:id="800" w:author="刘润瞻" w:date="2020-09-21T19:58:00Z">
              <w:r w:rsidRPr="00CA3D82">
                <w:rPr>
                  <w:rFonts w:hint="eastAsia"/>
                  <w:sz w:val="21"/>
                  <w:szCs w:val="21"/>
                </w:rPr>
                <w:t>示例</w:t>
              </w:r>
            </w:ins>
          </w:p>
        </w:tc>
      </w:tr>
      <w:tr w:rsidR="00BA1E56" w:rsidRPr="00CA3D82" w:rsidTr="00A67293">
        <w:trPr>
          <w:ins w:id="801" w:author="刘润瞻" w:date="2020-09-21T19:58:00Z"/>
        </w:trPr>
        <w:tc>
          <w:tcPr>
            <w:tcW w:w="2802" w:type="dxa"/>
            <w:vAlign w:val="center"/>
            <w:tcPrChange w:id="802" w:author="刘润瞻" w:date="2020-12-02T16:04:00Z">
              <w:tcPr>
                <w:tcW w:w="3227" w:type="dxa"/>
                <w:vAlign w:val="center"/>
              </w:tcPr>
            </w:tcPrChange>
          </w:tcPr>
          <w:p w:rsidR="00BA1E56" w:rsidRPr="00CA3D82" w:rsidRDefault="00E25D18" w:rsidP="00CA3D82">
            <w:pPr>
              <w:rPr>
                <w:ins w:id="803" w:author="刘润瞻" w:date="2020-09-21T19:58:00Z"/>
                <w:sz w:val="21"/>
                <w:szCs w:val="21"/>
              </w:rPr>
            </w:pPr>
            <w:ins w:id="804" w:author="刘润瞻" w:date="2020-09-21T19:58:00Z">
              <w:r>
                <w:rPr>
                  <w:rFonts w:hint="eastAsia"/>
                  <w:sz w:val="21"/>
                  <w:szCs w:val="21"/>
                </w:rPr>
                <w:t>定义一个空字典</w:t>
              </w:r>
            </w:ins>
          </w:p>
        </w:tc>
        <w:tc>
          <w:tcPr>
            <w:tcW w:w="1984" w:type="dxa"/>
            <w:vAlign w:val="center"/>
            <w:tcPrChange w:id="805" w:author="刘润瞻" w:date="2020-12-02T16:04:00Z">
              <w:tcPr>
                <w:tcW w:w="2454" w:type="dxa"/>
                <w:vAlign w:val="center"/>
              </w:tcPr>
            </w:tcPrChange>
          </w:tcPr>
          <w:p w:rsidR="00BA1E56" w:rsidRPr="00CA3D82" w:rsidRDefault="00BF66F1" w:rsidP="00CA3D82">
            <w:pPr>
              <w:rPr>
                <w:ins w:id="806" w:author="刘润瞻" w:date="2020-09-21T19:58:00Z"/>
                <w:sz w:val="21"/>
                <w:szCs w:val="21"/>
              </w:rPr>
            </w:pPr>
            <w:ins w:id="807" w:author="刘润瞻" w:date="2020-12-02T15:46:00Z">
              <w:r>
                <w:rPr>
                  <w:sz w:val="21"/>
                  <w:szCs w:val="21"/>
                </w:rPr>
                <w:t>“</w:t>
              </w:r>
              <w:r>
                <w:rPr>
                  <w:rFonts w:hint="eastAsia"/>
                  <w:sz w:val="21"/>
                  <w:szCs w:val="21"/>
                </w:rPr>
                <w:t>{}</w:t>
              </w:r>
              <w:r>
                <w:rPr>
                  <w:sz w:val="21"/>
                  <w:szCs w:val="21"/>
                </w:rPr>
                <w:t>”</w:t>
              </w:r>
              <w:r>
                <w:rPr>
                  <w:rFonts w:hint="eastAsia"/>
                  <w:sz w:val="21"/>
                  <w:szCs w:val="21"/>
                </w:rPr>
                <w:t>或“</w:t>
              </w:r>
              <w:r>
                <w:rPr>
                  <w:rFonts w:hint="eastAsia"/>
                  <w:sz w:val="21"/>
                  <w:szCs w:val="21"/>
                </w:rPr>
                <w:t>dict()</w:t>
              </w:r>
              <w:r>
                <w:rPr>
                  <w:rFonts w:hint="eastAsia"/>
                  <w:sz w:val="21"/>
                  <w:szCs w:val="21"/>
                </w:rPr>
                <w:t>”</w:t>
              </w:r>
            </w:ins>
          </w:p>
        </w:tc>
        <w:tc>
          <w:tcPr>
            <w:tcW w:w="3736" w:type="dxa"/>
            <w:vAlign w:val="center"/>
            <w:tcPrChange w:id="808" w:author="刘润瞻" w:date="2020-12-02T16:04:00Z">
              <w:tcPr>
                <w:tcW w:w="2841" w:type="dxa"/>
                <w:vAlign w:val="center"/>
              </w:tcPr>
            </w:tcPrChange>
          </w:tcPr>
          <w:p w:rsidR="00BA1E56" w:rsidRDefault="00F05510" w:rsidP="00CA3D82">
            <w:pPr>
              <w:rPr>
                <w:ins w:id="809" w:author="刘润瞻" w:date="2020-12-02T15:46:00Z"/>
                <w:sz w:val="21"/>
                <w:szCs w:val="21"/>
              </w:rPr>
            </w:pPr>
            <w:ins w:id="810" w:author="刘润瞻" w:date="2020-12-02T15:46:00Z">
              <w:r>
                <w:rPr>
                  <w:rFonts w:hint="eastAsia"/>
                  <w:sz w:val="21"/>
                  <w:szCs w:val="21"/>
                </w:rPr>
                <w:t>hash = {}</w:t>
              </w:r>
            </w:ins>
          </w:p>
          <w:p w:rsidR="00F05510" w:rsidRPr="00CA3D82" w:rsidRDefault="00F05510" w:rsidP="00CA3D82">
            <w:pPr>
              <w:rPr>
                <w:ins w:id="811" w:author="刘润瞻" w:date="2020-09-21T19:58:00Z"/>
                <w:sz w:val="21"/>
                <w:szCs w:val="21"/>
              </w:rPr>
            </w:pPr>
            <w:ins w:id="812" w:author="刘润瞻" w:date="2020-12-02T15:47:00Z">
              <w:r>
                <w:rPr>
                  <w:rFonts w:hint="eastAsia"/>
                  <w:sz w:val="21"/>
                  <w:szCs w:val="21"/>
                </w:rPr>
                <w:t>hash = dict()</w:t>
              </w:r>
            </w:ins>
          </w:p>
        </w:tc>
      </w:tr>
      <w:tr w:rsidR="00BA1E56" w:rsidRPr="00CA3D82" w:rsidTr="00A67293">
        <w:trPr>
          <w:ins w:id="813" w:author="刘润瞻" w:date="2020-09-21T19:58:00Z"/>
        </w:trPr>
        <w:tc>
          <w:tcPr>
            <w:tcW w:w="2802" w:type="dxa"/>
            <w:vAlign w:val="center"/>
            <w:tcPrChange w:id="814" w:author="刘润瞻" w:date="2020-12-02T16:04:00Z">
              <w:tcPr>
                <w:tcW w:w="3227" w:type="dxa"/>
                <w:vAlign w:val="center"/>
              </w:tcPr>
            </w:tcPrChange>
          </w:tcPr>
          <w:p w:rsidR="00BA1E56" w:rsidRPr="00CA3D82" w:rsidRDefault="00097A27">
            <w:pPr>
              <w:rPr>
                <w:ins w:id="815" w:author="刘润瞻" w:date="2020-09-21T19:58:00Z"/>
                <w:sz w:val="21"/>
                <w:szCs w:val="21"/>
              </w:rPr>
            </w:pPr>
            <w:ins w:id="816" w:author="刘润瞻" w:date="2020-09-21T19:59:00Z">
              <w:r>
                <w:rPr>
                  <w:rFonts w:hint="eastAsia"/>
                  <w:sz w:val="21"/>
                  <w:szCs w:val="21"/>
                </w:rPr>
                <w:lastRenderedPageBreak/>
                <w:t>判断元素是否存在于字典中</w:t>
              </w:r>
            </w:ins>
          </w:p>
        </w:tc>
        <w:tc>
          <w:tcPr>
            <w:tcW w:w="1984" w:type="dxa"/>
            <w:vAlign w:val="center"/>
            <w:tcPrChange w:id="817" w:author="刘润瞻" w:date="2020-12-02T16:04:00Z">
              <w:tcPr>
                <w:tcW w:w="2454" w:type="dxa"/>
                <w:vAlign w:val="center"/>
              </w:tcPr>
            </w:tcPrChange>
          </w:tcPr>
          <w:p w:rsidR="00BA1E56" w:rsidRPr="00CA3D82" w:rsidRDefault="00F90B1F">
            <w:pPr>
              <w:rPr>
                <w:ins w:id="818" w:author="刘润瞻" w:date="2020-09-21T19:58:00Z"/>
                <w:sz w:val="21"/>
                <w:szCs w:val="21"/>
              </w:rPr>
            </w:pPr>
            <w:ins w:id="819" w:author="刘润瞻" w:date="2020-12-02T15:47:00Z">
              <w:r>
                <w:rPr>
                  <w:rFonts w:hint="eastAsia"/>
                  <w:sz w:val="21"/>
                  <w:szCs w:val="21"/>
                </w:rPr>
                <w:t xml:space="preserve">if </w:t>
              </w:r>
              <w:r>
                <w:rPr>
                  <w:sz w:val="21"/>
                  <w:szCs w:val="21"/>
                </w:rPr>
                <w:t>…</w:t>
              </w:r>
              <w:r>
                <w:rPr>
                  <w:rFonts w:hint="eastAsia"/>
                  <w:sz w:val="21"/>
                  <w:szCs w:val="21"/>
                </w:rPr>
                <w:t xml:space="preserve"> in </w:t>
              </w:r>
              <w:r>
                <w:rPr>
                  <w:sz w:val="21"/>
                  <w:szCs w:val="21"/>
                </w:rPr>
                <w:t>…</w:t>
              </w:r>
              <w:r>
                <w:rPr>
                  <w:rFonts w:hint="eastAsia"/>
                  <w:sz w:val="21"/>
                  <w:szCs w:val="21"/>
                </w:rPr>
                <w:t xml:space="preserve"> :</w:t>
              </w:r>
            </w:ins>
          </w:p>
        </w:tc>
        <w:tc>
          <w:tcPr>
            <w:tcW w:w="3736" w:type="dxa"/>
            <w:vAlign w:val="center"/>
            <w:tcPrChange w:id="820" w:author="刘润瞻" w:date="2020-12-02T16:04:00Z">
              <w:tcPr>
                <w:tcW w:w="2841" w:type="dxa"/>
                <w:vAlign w:val="center"/>
              </w:tcPr>
            </w:tcPrChange>
          </w:tcPr>
          <w:p w:rsidR="00BA1E56" w:rsidRDefault="00F90B1F" w:rsidP="00CA3D82">
            <w:pPr>
              <w:rPr>
                <w:ins w:id="821" w:author="刘润瞻" w:date="2020-12-02T15:47:00Z"/>
                <w:sz w:val="21"/>
                <w:szCs w:val="21"/>
              </w:rPr>
            </w:pPr>
            <w:ins w:id="822" w:author="刘润瞻" w:date="2020-12-02T15:47:00Z">
              <w:r>
                <w:rPr>
                  <w:rFonts w:hint="eastAsia"/>
                  <w:sz w:val="21"/>
                  <w:szCs w:val="21"/>
                </w:rPr>
                <w:t>if key in hash:</w:t>
              </w:r>
            </w:ins>
          </w:p>
          <w:p w:rsidR="00F90B1F" w:rsidRPr="00CA3D82" w:rsidRDefault="00F90B1F" w:rsidP="00CA3D82">
            <w:pPr>
              <w:rPr>
                <w:ins w:id="823" w:author="刘润瞻" w:date="2020-09-21T19:58:00Z"/>
                <w:sz w:val="21"/>
                <w:szCs w:val="21"/>
              </w:rPr>
            </w:pPr>
            <w:ins w:id="824" w:author="刘润瞻" w:date="2020-12-02T15:47:00Z">
              <w:r>
                <w:rPr>
                  <w:rFonts w:hint="eastAsia"/>
                  <w:sz w:val="21"/>
                  <w:szCs w:val="21"/>
                </w:rPr>
                <w:t xml:space="preserve">  </w:t>
              </w:r>
            </w:ins>
            <w:ins w:id="825" w:author="刘润瞻" w:date="2020-12-02T15:48:00Z">
              <w:r>
                <w:rPr>
                  <w:sz w:val="21"/>
                  <w:szCs w:val="21"/>
                </w:rPr>
                <w:t>…</w:t>
              </w:r>
            </w:ins>
          </w:p>
        </w:tc>
      </w:tr>
      <w:tr w:rsidR="00BA1E56" w:rsidRPr="00CA3D82" w:rsidTr="00A67293">
        <w:trPr>
          <w:trHeight w:val="197"/>
          <w:ins w:id="826" w:author="刘润瞻" w:date="2020-09-21T19:58:00Z"/>
        </w:trPr>
        <w:tc>
          <w:tcPr>
            <w:tcW w:w="2802" w:type="dxa"/>
            <w:vAlign w:val="center"/>
            <w:tcPrChange w:id="827" w:author="刘润瞻" w:date="2020-12-02T16:04:00Z">
              <w:tcPr>
                <w:tcW w:w="3227" w:type="dxa"/>
                <w:vAlign w:val="center"/>
              </w:tcPr>
            </w:tcPrChange>
          </w:tcPr>
          <w:p w:rsidR="00BA1E56" w:rsidRPr="00CA3D82" w:rsidRDefault="00097A27" w:rsidP="00CA3D82">
            <w:pPr>
              <w:rPr>
                <w:ins w:id="828" w:author="刘润瞻" w:date="2020-09-21T19:58:00Z"/>
                <w:sz w:val="21"/>
                <w:szCs w:val="21"/>
              </w:rPr>
            </w:pPr>
            <w:ins w:id="829" w:author="刘润瞻" w:date="2020-09-21T19:59:00Z">
              <w:r w:rsidRPr="00CA3D82">
                <w:rPr>
                  <w:rFonts w:hint="eastAsia"/>
                  <w:sz w:val="21"/>
                  <w:szCs w:val="21"/>
                </w:rPr>
                <w:t>向</w:t>
              </w:r>
              <w:r>
                <w:rPr>
                  <w:rFonts w:hint="eastAsia"/>
                  <w:sz w:val="21"/>
                  <w:szCs w:val="21"/>
                </w:rPr>
                <w:t>字典中添加元素</w:t>
              </w:r>
            </w:ins>
          </w:p>
        </w:tc>
        <w:tc>
          <w:tcPr>
            <w:tcW w:w="1984" w:type="dxa"/>
            <w:vAlign w:val="center"/>
            <w:tcPrChange w:id="830" w:author="刘润瞻" w:date="2020-12-02T16:04:00Z">
              <w:tcPr>
                <w:tcW w:w="2454" w:type="dxa"/>
                <w:vAlign w:val="center"/>
              </w:tcPr>
            </w:tcPrChange>
          </w:tcPr>
          <w:p w:rsidR="00BA1E56" w:rsidRPr="00CA3D82" w:rsidRDefault="00FA25F7" w:rsidP="00CA3D82">
            <w:pPr>
              <w:rPr>
                <w:ins w:id="831" w:author="刘润瞻" w:date="2020-09-21T19:58:00Z"/>
                <w:sz w:val="21"/>
                <w:szCs w:val="21"/>
              </w:rPr>
            </w:pPr>
            <w:ins w:id="832" w:author="刘润瞻" w:date="2020-12-02T15:49:00Z">
              <w:r>
                <w:rPr>
                  <w:rFonts w:hint="eastAsia"/>
                  <w:sz w:val="21"/>
                  <w:szCs w:val="21"/>
                </w:rPr>
                <w:t>[]</w:t>
              </w:r>
            </w:ins>
          </w:p>
        </w:tc>
        <w:tc>
          <w:tcPr>
            <w:tcW w:w="3736" w:type="dxa"/>
            <w:vAlign w:val="center"/>
            <w:tcPrChange w:id="833" w:author="刘润瞻" w:date="2020-12-02T16:04:00Z">
              <w:tcPr>
                <w:tcW w:w="2841" w:type="dxa"/>
                <w:vAlign w:val="center"/>
              </w:tcPr>
            </w:tcPrChange>
          </w:tcPr>
          <w:p w:rsidR="00BA1E56" w:rsidRPr="00CA3D82" w:rsidRDefault="00F90B1F" w:rsidP="00CA3D82">
            <w:pPr>
              <w:rPr>
                <w:ins w:id="834" w:author="刘润瞻" w:date="2020-09-21T19:58:00Z"/>
                <w:sz w:val="21"/>
                <w:szCs w:val="21"/>
              </w:rPr>
            </w:pPr>
            <w:ins w:id="835" w:author="刘润瞻" w:date="2020-12-02T15:49:00Z">
              <w:r>
                <w:rPr>
                  <w:rFonts w:hint="eastAsia"/>
                  <w:sz w:val="21"/>
                  <w:szCs w:val="21"/>
                </w:rPr>
                <w:t>hash[key] = value</w:t>
              </w:r>
            </w:ins>
          </w:p>
        </w:tc>
      </w:tr>
      <w:tr w:rsidR="00BA1E56" w:rsidRPr="00CA3D82" w:rsidTr="00A67293">
        <w:trPr>
          <w:ins w:id="836" w:author="刘润瞻" w:date="2020-09-21T19:58:00Z"/>
        </w:trPr>
        <w:tc>
          <w:tcPr>
            <w:tcW w:w="2802" w:type="dxa"/>
            <w:vAlign w:val="center"/>
            <w:tcPrChange w:id="837" w:author="刘润瞻" w:date="2020-12-02T16:04:00Z">
              <w:tcPr>
                <w:tcW w:w="3227" w:type="dxa"/>
                <w:vAlign w:val="center"/>
              </w:tcPr>
            </w:tcPrChange>
          </w:tcPr>
          <w:p w:rsidR="00BA1E56" w:rsidRPr="00CA3D82" w:rsidRDefault="00097A27" w:rsidP="00CA3D82">
            <w:pPr>
              <w:rPr>
                <w:ins w:id="838" w:author="刘润瞻" w:date="2020-09-21T19:58:00Z"/>
                <w:sz w:val="21"/>
                <w:szCs w:val="21"/>
              </w:rPr>
            </w:pPr>
            <w:ins w:id="839" w:author="刘润瞻" w:date="2020-09-21T19:58:00Z">
              <w:r>
                <w:rPr>
                  <w:rFonts w:hint="eastAsia"/>
                  <w:sz w:val="21"/>
                  <w:szCs w:val="21"/>
                </w:rPr>
                <w:t>清空</w:t>
              </w:r>
            </w:ins>
            <w:ins w:id="840" w:author="刘润瞻" w:date="2020-09-21T19:59:00Z">
              <w:r w:rsidR="00460A65">
                <w:rPr>
                  <w:rFonts w:hint="eastAsia"/>
                  <w:sz w:val="21"/>
                  <w:szCs w:val="21"/>
                </w:rPr>
                <w:t>字典</w:t>
              </w:r>
            </w:ins>
          </w:p>
        </w:tc>
        <w:tc>
          <w:tcPr>
            <w:tcW w:w="1984" w:type="dxa"/>
            <w:vAlign w:val="center"/>
            <w:tcPrChange w:id="841" w:author="刘润瞻" w:date="2020-12-02T16:04:00Z">
              <w:tcPr>
                <w:tcW w:w="2454" w:type="dxa"/>
                <w:vAlign w:val="center"/>
              </w:tcPr>
            </w:tcPrChange>
          </w:tcPr>
          <w:p w:rsidR="00BA1E56" w:rsidRPr="00CA3D82" w:rsidRDefault="004B0797" w:rsidP="00CA3D82">
            <w:pPr>
              <w:rPr>
                <w:ins w:id="842" w:author="刘润瞻" w:date="2020-09-21T19:58:00Z"/>
                <w:sz w:val="21"/>
                <w:szCs w:val="21"/>
              </w:rPr>
            </w:pPr>
            <w:ins w:id="843" w:author="刘润瞻" w:date="2020-12-02T15:49:00Z">
              <w:r>
                <w:rPr>
                  <w:rFonts w:hint="eastAsia"/>
                  <w:sz w:val="21"/>
                  <w:szCs w:val="21"/>
                </w:rPr>
                <w:t xml:space="preserve">del </w:t>
              </w:r>
              <w:r>
                <w:rPr>
                  <w:sz w:val="21"/>
                  <w:szCs w:val="21"/>
                </w:rPr>
                <w:t>…</w:t>
              </w:r>
            </w:ins>
          </w:p>
        </w:tc>
        <w:tc>
          <w:tcPr>
            <w:tcW w:w="3736" w:type="dxa"/>
            <w:vAlign w:val="center"/>
            <w:tcPrChange w:id="844" w:author="刘润瞻" w:date="2020-12-02T16:04:00Z">
              <w:tcPr>
                <w:tcW w:w="2841" w:type="dxa"/>
                <w:vAlign w:val="center"/>
              </w:tcPr>
            </w:tcPrChange>
          </w:tcPr>
          <w:p w:rsidR="00BA1E56" w:rsidRPr="00CA3D82" w:rsidRDefault="004B0797">
            <w:pPr>
              <w:rPr>
                <w:ins w:id="845" w:author="刘润瞻" w:date="2020-09-21T19:58:00Z"/>
                <w:sz w:val="21"/>
                <w:szCs w:val="21"/>
              </w:rPr>
            </w:pPr>
            <w:ins w:id="846" w:author="刘润瞻" w:date="2020-12-02T15:49:00Z">
              <w:r>
                <w:rPr>
                  <w:rFonts w:hint="eastAsia"/>
                  <w:sz w:val="21"/>
                  <w:szCs w:val="21"/>
                </w:rPr>
                <w:t xml:space="preserve">del hash </w:t>
              </w:r>
              <w:r>
                <w:rPr>
                  <w:rFonts w:hint="eastAsia"/>
                  <w:sz w:val="21"/>
                  <w:szCs w:val="21"/>
                </w:rPr>
                <w:t>或</w:t>
              </w:r>
              <w:r w:rsidR="001271F3">
                <w:rPr>
                  <w:rFonts w:hint="eastAsia"/>
                  <w:sz w:val="21"/>
                  <w:szCs w:val="21"/>
                </w:rPr>
                <w:t xml:space="preserve"> hash = {}</w:t>
              </w:r>
            </w:ins>
          </w:p>
        </w:tc>
      </w:tr>
      <w:tr w:rsidR="00BA1E56" w:rsidRPr="00CA3D82" w:rsidTr="00A67293">
        <w:trPr>
          <w:ins w:id="847" w:author="刘润瞻" w:date="2020-09-21T19:58:00Z"/>
        </w:trPr>
        <w:tc>
          <w:tcPr>
            <w:tcW w:w="2802" w:type="dxa"/>
            <w:vAlign w:val="center"/>
            <w:tcPrChange w:id="848" w:author="刘润瞻" w:date="2020-12-02T16:04:00Z">
              <w:tcPr>
                <w:tcW w:w="3227" w:type="dxa"/>
                <w:vAlign w:val="center"/>
              </w:tcPr>
            </w:tcPrChange>
          </w:tcPr>
          <w:p w:rsidR="00BA1E56" w:rsidRPr="00CA3D82" w:rsidRDefault="00837B71" w:rsidP="00CA3D82">
            <w:pPr>
              <w:rPr>
                <w:ins w:id="849" w:author="刘润瞻" w:date="2020-09-21T19:58:00Z"/>
                <w:sz w:val="21"/>
                <w:szCs w:val="21"/>
              </w:rPr>
            </w:pPr>
            <w:ins w:id="850" w:author="刘润瞻" w:date="2020-09-21T19:58:00Z">
              <w:r>
                <w:rPr>
                  <w:rFonts w:hint="eastAsia"/>
                  <w:sz w:val="21"/>
                  <w:szCs w:val="21"/>
                </w:rPr>
                <w:t>遍历</w:t>
              </w:r>
            </w:ins>
            <w:ins w:id="851" w:author="刘润瞻" w:date="2020-09-21T19:59:00Z">
              <w:r>
                <w:rPr>
                  <w:rFonts w:hint="eastAsia"/>
                  <w:sz w:val="21"/>
                  <w:szCs w:val="21"/>
                </w:rPr>
                <w:t>字典</w:t>
              </w:r>
            </w:ins>
          </w:p>
        </w:tc>
        <w:tc>
          <w:tcPr>
            <w:tcW w:w="1984" w:type="dxa"/>
            <w:vAlign w:val="center"/>
            <w:tcPrChange w:id="852" w:author="刘润瞻" w:date="2020-12-02T16:04:00Z">
              <w:tcPr>
                <w:tcW w:w="2454" w:type="dxa"/>
                <w:vAlign w:val="center"/>
              </w:tcPr>
            </w:tcPrChange>
          </w:tcPr>
          <w:p w:rsidR="00D91BDA" w:rsidRDefault="00D91BDA" w:rsidP="00CA3D82">
            <w:pPr>
              <w:rPr>
                <w:ins w:id="853" w:author="刘润瞻" w:date="2020-12-02T15:50:00Z"/>
                <w:sz w:val="21"/>
                <w:szCs w:val="21"/>
              </w:rPr>
            </w:pPr>
            <w:ins w:id="854" w:author="刘润瞻" w:date="2020-12-02T15:49:00Z">
              <w:r>
                <w:rPr>
                  <w:rFonts w:hint="eastAsia"/>
                  <w:sz w:val="21"/>
                  <w:szCs w:val="21"/>
                </w:rPr>
                <w:t>for</w:t>
              </w:r>
            </w:ins>
            <w:ins w:id="855" w:author="刘润瞻" w:date="2020-12-02T15:50:00Z"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…</w:t>
              </w:r>
            </w:ins>
            <w:ins w:id="856" w:author="刘润瞻" w:date="2020-12-02T15:49:00Z">
              <w:r>
                <w:rPr>
                  <w:sz w:val="21"/>
                  <w:szCs w:val="21"/>
                </w:rPr>
                <w:t xml:space="preserve"> in </w:t>
              </w:r>
            </w:ins>
            <w:ins w:id="857" w:author="刘润瞻" w:date="2020-12-02T15:50:00Z">
              <w:r>
                <w:rPr>
                  <w:sz w:val="21"/>
                  <w:szCs w:val="21"/>
                </w:rPr>
                <w:t>…</w:t>
              </w:r>
            </w:ins>
            <w:ins w:id="858" w:author="刘润瞻" w:date="2020-12-02T15:49:00Z">
              <w:r>
                <w:rPr>
                  <w:sz w:val="21"/>
                  <w:szCs w:val="21"/>
                </w:rPr>
                <w:t>:</w:t>
              </w:r>
            </w:ins>
          </w:p>
          <w:p w:rsidR="00D91BDA" w:rsidRPr="00CA3D82" w:rsidRDefault="00D91BDA" w:rsidP="00CA3D82">
            <w:pPr>
              <w:rPr>
                <w:ins w:id="859" w:author="刘润瞻" w:date="2020-09-21T19:58:00Z"/>
                <w:sz w:val="21"/>
                <w:szCs w:val="21"/>
              </w:rPr>
            </w:pPr>
            <w:ins w:id="860" w:author="刘润瞻" w:date="2020-12-02T15:50:00Z">
              <w:r>
                <w:rPr>
                  <w:rFonts w:hint="eastAsia"/>
                  <w:sz w:val="21"/>
                  <w:szCs w:val="21"/>
                </w:rPr>
                <w:t xml:space="preserve">  </w:t>
              </w:r>
              <w:r>
                <w:rPr>
                  <w:sz w:val="21"/>
                  <w:szCs w:val="21"/>
                </w:rPr>
                <w:t>…</w:t>
              </w:r>
            </w:ins>
          </w:p>
        </w:tc>
        <w:tc>
          <w:tcPr>
            <w:tcW w:w="3736" w:type="dxa"/>
            <w:vAlign w:val="center"/>
            <w:tcPrChange w:id="861" w:author="刘润瞻" w:date="2020-12-02T16:04:00Z">
              <w:tcPr>
                <w:tcW w:w="2841" w:type="dxa"/>
                <w:vAlign w:val="center"/>
              </w:tcPr>
            </w:tcPrChange>
          </w:tcPr>
          <w:p w:rsidR="00BA1E56" w:rsidRDefault="00D91BDA" w:rsidP="00CA3D82">
            <w:pPr>
              <w:rPr>
                <w:ins w:id="862" w:author="刘润瞻" w:date="2020-12-02T15:50:00Z"/>
                <w:sz w:val="21"/>
                <w:szCs w:val="21"/>
              </w:rPr>
            </w:pPr>
            <w:ins w:id="863" w:author="刘润瞻" w:date="2020-12-02T15:50:00Z">
              <w:r>
                <w:rPr>
                  <w:rFonts w:hint="eastAsia"/>
                  <w:sz w:val="21"/>
                  <w:szCs w:val="21"/>
                </w:rPr>
                <w:t>for key in hash:</w:t>
              </w:r>
            </w:ins>
          </w:p>
          <w:p w:rsidR="00D91BDA" w:rsidRDefault="00D91BDA" w:rsidP="00CA3D82">
            <w:pPr>
              <w:rPr>
                <w:ins w:id="864" w:author="刘润瞻" w:date="2020-12-02T15:50:00Z"/>
                <w:sz w:val="21"/>
                <w:szCs w:val="21"/>
              </w:rPr>
            </w:pPr>
            <w:ins w:id="865" w:author="刘润瞻" w:date="2020-12-02T15:50:00Z">
              <w:r>
                <w:rPr>
                  <w:rFonts w:hint="eastAsia"/>
                  <w:sz w:val="21"/>
                  <w:szCs w:val="21"/>
                </w:rPr>
                <w:t xml:space="preserve">  value = hash[key]</w:t>
              </w:r>
            </w:ins>
          </w:p>
          <w:p w:rsidR="00D91BDA" w:rsidRPr="00CA3D82" w:rsidRDefault="00D91BDA" w:rsidP="00CA3D82">
            <w:pPr>
              <w:rPr>
                <w:ins w:id="866" w:author="刘润瞻" w:date="2020-09-21T19:58:00Z"/>
                <w:sz w:val="21"/>
                <w:szCs w:val="21"/>
              </w:rPr>
            </w:pPr>
            <w:ins w:id="867" w:author="刘润瞻" w:date="2020-12-02T15:50:00Z">
              <w:r>
                <w:rPr>
                  <w:rFonts w:hint="eastAsia"/>
                  <w:sz w:val="21"/>
                  <w:szCs w:val="21"/>
                </w:rPr>
                <w:t xml:space="preserve">  print(</w:t>
              </w:r>
              <w:r>
                <w:rPr>
                  <w:sz w:val="21"/>
                  <w:szCs w:val="21"/>
                </w:rPr>
                <w:t>“</w:t>
              </w:r>
              <w:r>
                <w:rPr>
                  <w:rFonts w:hint="eastAsia"/>
                  <w:sz w:val="21"/>
                  <w:szCs w:val="21"/>
                </w:rPr>
                <w:t>%s %s</w:t>
              </w:r>
              <w:r>
                <w:rPr>
                  <w:sz w:val="21"/>
                  <w:szCs w:val="21"/>
                </w:rPr>
                <w:t>”</w:t>
              </w:r>
              <w:r>
                <w:rPr>
                  <w:rFonts w:hint="eastAsia"/>
                  <w:sz w:val="21"/>
                  <w:szCs w:val="21"/>
                </w:rPr>
                <w:t xml:space="preserve"> % (key, value))</w:t>
              </w:r>
            </w:ins>
          </w:p>
        </w:tc>
      </w:tr>
      <w:tr w:rsidR="00BA1E56" w:rsidRPr="00CA3D82" w:rsidTr="00A67293">
        <w:trPr>
          <w:ins w:id="868" w:author="刘润瞻" w:date="2020-09-21T19:58:00Z"/>
        </w:trPr>
        <w:tc>
          <w:tcPr>
            <w:tcW w:w="2802" w:type="dxa"/>
            <w:vAlign w:val="center"/>
            <w:tcPrChange w:id="869" w:author="刘润瞻" w:date="2020-12-02T16:04:00Z">
              <w:tcPr>
                <w:tcW w:w="3227" w:type="dxa"/>
                <w:vAlign w:val="center"/>
              </w:tcPr>
            </w:tcPrChange>
          </w:tcPr>
          <w:p w:rsidR="00BA1E56" w:rsidRPr="00CA3D82" w:rsidRDefault="00BA1E56" w:rsidP="00CA3D82">
            <w:pPr>
              <w:rPr>
                <w:ins w:id="870" w:author="刘润瞻" w:date="2020-09-21T19:58:00Z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  <w:tcPrChange w:id="871" w:author="刘润瞻" w:date="2020-12-02T16:04:00Z">
              <w:tcPr>
                <w:tcW w:w="2454" w:type="dxa"/>
                <w:vAlign w:val="center"/>
              </w:tcPr>
            </w:tcPrChange>
          </w:tcPr>
          <w:p w:rsidR="00BA1E56" w:rsidRPr="00CA3D82" w:rsidRDefault="00BA1E56" w:rsidP="00CA3D82">
            <w:pPr>
              <w:rPr>
                <w:ins w:id="872" w:author="刘润瞻" w:date="2020-09-21T19:58:00Z"/>
                <w:sz w:val="21"/>
                <w:szCs w:val="21"/>
              </w:rPr>
            </w:pPr>
          </w:p>
        </w:tc>
        <w:tc>
          <w:tcPr>
            <w:tcW w:w="3736" w:type="dxa"/>
            <w:vAlign w:val="center"/>
            <w:tcPrChange w:id="873" w:author="刘润瞻" w:date="2020-12-02T16:04:00Z">
              <w:tcPr>
                <w:tcW w:w="2841" w:type="dxa"/>
                <w:vAlign w:val="center"/>
              </w:tcPr>
            </w:tcPrChange>
          </w:tcPr>
          <w:p w:rsidR="00BA1E56" w:rsidRPr="00CA3D82" w:rsidRDefault="00BA1E56" w:rsidP="00CA3D82">
            <w:pPr>
              <w:rPr>
                <w:ins w:id="874" w:author="刘润瞻" w:date="2020-09-21T19:58:00Z"/>
                <w:sz w:val="21"/>
                <w:szCs w:val="21"/>
              </w:rPr>
            </w:pPr>
          </w:p>
        </w:tc>
      </w:tr>
      <w:tr w:rsidR="00BA1E56" w:rsidRPr="00CA3D82" w:rsidTr="00A67293">
        <w:trPr>
          <w:ins w:id="875" w:author="刘润瞻" w:date="2020-09-21T19:58:00Z"/>
        </w:trPr>
        <w:tc>
          <w:tcPr>
            <w:tcW w:w="2802" w:type="dxa"/>
            <w:vAlign w:val="center"/>
            <w:tcPrChange w:id="876" w:author="刘润瞻" w:date="2020-12-02T16:04:00Z">
              <w:tcPr>
                <w:tcW w:w="3227" w:type="dxa"/>
                <w:vAlign w:val="center"/>
              </w:tcPr>
            </w:tcPrChange>
          </w:tcPr>
          <w:p w:rsidR="00BA1E56" w:rsidRPr="00CA3D82" w:rsidRDefault="00BA1E56" w:rsidP="00CA3D82">
            <w:pPr>
              <w:rPr>
                <w:ins w:id="877" w:author="刘润瞻" w:date="2020-09-21T19:58:00Z"/>
                <w:sz w:val="21"/>
                <w:szCs w:val="21"/>
              </w:rPr>
            </w:pPr>
          </w:p>
        </w:tc>
        <w:tc>
          <w:tcPr>
            <w:tcW w:w="1984" w:type="dxa"/>
            <w:vAlign w:val="center"/>
            <w:tcPrChange w:id="878" w:author="刘润瞻" w:date="2020-12-02T16:04:00Z">
              <w:tcPr>
                <w:tcW w:w="2454" w:type="dxa"/>
                <w:vAlign w:val="center"/>
              </w:tcPr>
            </w:tcPrChange>
          </w:tcPr>
          <w:p w:rsidR="00BA1E56" w:rsidRPr="00CA3D82" w:rsidRDefault="00BA1E56" w:rsidP="00CA3D82">
            <w:pPr>
              <w:rPr>
                <w:ins w:id="879" w:author="刘润瞻" w:date="2020-09-21T19:58:00Z"/>
                <w:sz w:val="21"/>
                <w:szCs w:val="21"/>
              </w:rPr>
            </w:pPr>
          </w:p>
        </w:tc>
        <w:tc>
          <w:tcPr>
            <w:tcW w:w="3736" w:type="dxa"/>
            <w:vAlign w:val="center"/>
            <w:tcPrChange w:id="880" w:author="刘润瞻" w:date="2020-12-02T16:04:00Z">
              <w:tcPr>
                <w:tcW w:w="2841" w:type="dxa"/>
                <w:vAlign w:val="center"/>
              </w:tcPr>
            </w:tcPrChange>
          </w:tcPr>
          <w:p w:rsidR="00BA1E56" w:rsidRPr="00CA3D82" w:rsidRDefault="00BA1E56" w:rsidP="00CA3D82">
            <w:pPr>
              <w:rPr>
                <w:ins w:id="881" w:author="刘润瞻" w:date="2020-09-21T19:58:00Z"/>
                <w:sz w:val="21"/>
                <w:szCs w:val="21"/>
              </w:rPr>
            </w:pPr>
          </w:p>
        </w:tc>
      </w:tr>
    </w:tbl>
    <w:p w:rsidR="00FA3456" w:rsidRDefault="00FA3456">
      <w:pPr>
        <w:ind w:firstLine="420"/>
        <w:rPr>
          <w:ins w:id="882" w:author="刘润瞻" w:date="2020-09-21T19:57:00Z"/>
        </w:rPr>
        <w:pPrChange w:id="883" w:author="刘润瞻" w:date="2020-09-21T19:58:00Z">
          <w:pPr>
            <w:ind w:firstLine="480"/>
          </w:pPr>
        </w:pPrChange>
      </w:pPr>
      <w:ins w:id="884" w:author="刘润瞻" w:date="2020-09-21T19:31:00Z">
        <w:r>
          <w:rPr>
            <w:rFonts w:hint="eastAsia"/>
          </w:rPr>
          <w:t>Perl</w:t>
        </w:r>
        <w:r>
          <w:rPr>
            <w:rFonts w:hint="eastAsia"/>
          </w:rPr>
          <w:t>中</w:t>
        </w:r>
      </w:ins>
      <w:ins w:id="885" w:author="刘润瞻" w:date="2020-09-21T19:58:00Z">
        <w:r w:rsidR="00955713">
          <w:rPr>
            <w:rFonts w:hint="eastAsia"/>
          </w:rPr>
          <w:t>hash</w:t>
        </w:r>
        <w:r w:rsidR="00955713">
          <w:rPr>
            <w:rFonts w:hint="eastAsia"/>
          </w:rPr>
          <w:t>表的常用方式如下</w:t>
        </w:r>
      </w:ins>
      <w:ins w:id="886" w:author="刘润瞻" w:date="2020-09-21T19:31:00Z">
        <w:r>
          <w:rPr>
            <w:rFonts w:hint="eastAsia"/>
          </w:rPr>
          <w:t>：</w:t>
        </w:r>
      </w:ins>
    </w:p>
    <w:tbl>
      <w:tblPr>
        <w:tblStyle w:val="a6"/>
        <w:tblW w:w="0" w:type="auto"/>
        <w:tblLook w:val="04A0" w:firstRow="1" w:lastRow="0" w:firstColumn="1" w:lastColumn="0" w:noHBand="0" w:noVBand="1"/>
        <w:tblPrChange w:id="887" w:author="刘润瞻" w:date="2020-12-02T16:04:00Z">
          <w:tblPr>
            <w:tblStyle w:val="a6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840"/>
        <w:gridCol w:w="1946"/>
        <w:gridCol w:w="3736"/>
        <w:tblGridChange w:id="888">
          <w:tblGrid>
            <w:gridCol w:w="2840"/>
            <w:gridCol w:w="2841"/>
            <w:gridCol w:w="2841"/>
          </w:tblGrid>
        </w:tblGridChange>
      </w:tblGrid>
      <w:tr w:rsidR="000A0482" w:rsidRPr="00CA3D82" w:rsidTr="00A67293">
        <w:trPr>
          <w:ins w:id="889" w:author="刘润瞻" w:date="2020-09-21T19:57:00Z"/>
        </w:trPr>
        <w:tc>
          <w:tcPr>
            <w:tcW w:w="2840" w:type="dxa"/>
            <w:tcPrChange w:id="890" w:author="刘润瞻" w:date="2020-12-02T16:04:00Z">
              <w:tcPr>
                <w:tcW w:w="2840" w:type="dxa"/>
              </w:tcPr>
            </w:tcPrChange>
          </w:tcPr>
          <w:p w:rsidR="000A0482" w:rsidRPr="00CA3D82" w:rsidRDefault="000A0482" w:rsidP="00CA3D82">
            <w:pPr>
              <w:jc w:val="center"/>
              <w:rPr>
                <w:ins w:id="891" w:author="刘润瞻" w:date="2020-09-21T19:57:00Z"/>
                <w:sz w:val="21"/>
                <w:szCs w:val="21"/>
              </w:rPr>
            </w:pPr>
            <w:ins w:id="892" w:author="刘润瞻" w:date="2020-09-21T19:57:00Z">
              <w:r w:rsidRPr="00CA3D82">
                <w:rPr>
                  <w:rFonts w:hint="eastAsia"/>
                  <w:sz w:val="21"/>
                  <w:szCs w:val="21"/>
                </w:rPr>
                <w:t>操作</w:t>
              </w:r>
            </w:ins>
          </w:p>
        </w:tc>
        <w:tc>
          <w:tcPr>
            <w:tcW w:w="1946" w:type="dxa"/>
            <w:tcPrChange w:id="893" w:author="刘润瞻" w:date="2020-12-02T16:04:00Z">
              <w:tcPr>
                <w:tcW w:w="2841" w:type="dxa"/>
              </w:tcPr>
            </w:tcPrChange>
          </w:tcPr>
          <w:p w:rsidR="000A0482" w:rsidRPr="00CA3D82" w:rsidRDefault="000A0482" w:rsidP="00CA3D82">
            <w:pPr>
              <w:jc w:val="center"/>
              <w:rPr>
                <w:ins w:id="894" w:author="刘润瞻" w:date="2020-09-21T19:57:00Z"/>
                <w:sz w:val="21"/>
                <w:szCs w:val="21"/>
              </w:rPr>
            </w:pPr>
            <w:ins w:id="895" w:author="刘润瞻" w:date="2020-09-21T19:57:00Z">
              <w:r w:rsidRPr="00CA3D82"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  <w:tc>
          <w:tcPr>
            <w:tcW w:w="3736" w:type="dxa"/>
            <w:tcPrChange w:id="896" w:author="刘润瞻" w:date="2020-12-02T16:04:00Z">
              <w:tcPr>
                <w:tcW w:w="2841" w:type="dxa"/>
              </w:tcPr>
            </w:tcPrChange>
          </w:tcPr>
          <w:p w:rsidR="000A0482" w:rsidRPr="00CA3D82" w:rsidRDefault="000A0482" w:rsidP="00CA3D82">
            <w:pPr>
              <w:jc w:val="center"/>
              <w:rPr>
                <w:ins w:id="897" w:author="刘润瞻" w:date="2020-09-21T19:57:00Z"/>
                <w:sz w:val="21"/>
                <w:szCs w:val="21"/>
              </w:rPr>
            </w:pPr>
            <w:ins w:id="898" w:author="刘润瞻" w:date="2020-09-21T19:57:00Z">
              <w:r w:rsidRPr="00CA3D82">
                <w:rPr>
                  <w:rFonts w:hint="eastAsia"/>
                  <w:sz w:val="21"/>
                  <w:szCs w:val="21"/>
                </w:rPr>
                <w:t>示例</w:t>
              </w:r>
            </w:ins>
          </w:p>
        </w:tc>
      </w:tr>
      <w:tr w:rsidR="00376C18" w:rsidRPr="00CA3D82" w:rsidTr="00A67293">
        <w:trPr>
          <w:ins w:id="899" w:author="刘润瞻" w:date="2020-09-21T19:57:00Z"/>
        </w:trPr>
        <w:tc>
          <w:tcPr>
            <w:tcW w:w="2840" w:type="dxa"/>
            <w:vAlign w:val="center"/>
            <w:tcPrChange w:id="900" w:author="刘润瞻" w:date="2020-12-02T16:04:00Z">
              <w:tcPr>
                <w:tcW w:w="2840" w:type="dxa"/>
                <w:vAlign w:val="center"/>
              </w:tcPr>
            </w:tcPrChange>
          </w:tcPr>
          <w:p w:rsidR="00376C18" w:rsidRPr="00CA3D82" w:rsidRDefault="00376C18" w:rsidP="00CA3D82">
            <w:pPr>
              <w:rPr>
                <w:ins w:id="901" w:author="刘润瞻" w:date="2020-09-21T19:57:00Z"/>
                <w:sz w:val="21"/>
                <w:szCs w:val="21"/>
              </w:rPr>
            </w:pPr>
            <w:ins w:id="902" w:author="刘润瞻" w:date="2020-09-21T19:59:00Z">
              <w:r>
                <w:rPr>
                  <w:rFonts w:hint="eastAsia"/>
                  <w:sz w:val="21"/>
                  <w:szCs w:val="21"/>
                </w:rPr>
                <w:t>定义一个空字典</w:t>
              </w:r>
            </w:ins>
          </w:p>
        </w:tc>
        <w:tc>
          <w:tcPr>
            <w:tcW w:w="1946" w:type="dxa"/>
            <w:vAlign w:val="center"/>
            <w:tcPrChange w:id="903" w:author="刘润瞻" w:date="2020-12-02T16:04:00Z">
              <w:tcPr>
                <w:tcW w:w="2841" w:type="dxa"/>
                <w:vAlign w:val="center"/>
              </w:tcPr>
            </w:tcPrChange>
          </w:tcPr>
          <w:p w:rsidR="00376C18" w:rsidRPr="00CA3D82" w:rsidRDefault="007838D0" w:rsidP="00CA3D82">
            <w:pPr>
              <w:rPr>
                <w:ins w:id="904" w:author="刘润瞻" w:date="2020-09-21T19:57:00Z"/>
                <w:sz w:val="21"/>
                <w:szCs w:val="21"/>
              </w:rPr>
            </w:pPr>
            <w:ins w:id="905" w:author="刘润瞻" w:date="2020-12-02T15:53:00Z">
              <w:r>
                <w:rPr>
                  <w:rFonts w:hint="eastAsia"/>
                  <w:sz w:val="21"/>
                  <w:szCs w:val="21"/>
                </w:rPr>
                <w:t>“</w:t>
              </w:r>
              <w:r>
                <w:rPr>
                  <w:rFonts w:hint="eastAsia"/>
                  <w:sz w:val="21"/>
                  <w:szCs w:val="21"/>
                </w:rPr>
                <w:t>%</w:t>
              </w:r>
              <w:r>
                <w:rPr>
                  <w:rFonts w:hint="eastAsia"/>
                  <w:sz w:val="21"/>
                  <w:szCs w:val="21"/>
                </w:rPr>
                <w:t>”</w:t>
              </w:r>
            </w:ins>
          </w:p>
        </w:tc>
        <w:tc>
          <w:tcPr>
            <w:tcW w:w="3736" w:type="dxa"/>
            <w:vAlign w:val="center"/>
            <w:tcPrChange w:id="906" w:author="刘润瞻" w:date="2020-12-02T16:04:00Z">
              <w:tcPr>
                <w:tcW w:w="2841" w:type="dxa"/>
                <w:vAlign w:val="center"/>
              </w:tcPr>
            </w:tcPrChange>
          </w:tcPr>
          <w:p w:rsidR="00376C18" w:rsidRPr="00CA3D82" w:rsidRDefault="007838D0" w:rsidP="00CA3D82">
            <w:pPr>
              <w:rPr>
                <w:ins w:id="907" w:author="刘润瞻" w:date="2020-09-21T19:57:00Z"/>
                <w:sz w:val="21"/>
                <w:szCs w:val="21"/>
              </w:rPr>
            </w:pPr>
            <w:ins w:id="908" w:author="刘润瞻" w:date="2020-12-02T15:53:00Z">
              <w:r>
                <w:rPr>
                  <w:rFonts w:hint="eastAsia"/>
                  <w:sz w:val="21"/>
                  <w:szCs w:val="21"/>
                </w:rPr>
                <w:t>my %hash = ();</w:t>
              </w:r>
            </w:ins>
          </w:p>
        </w:tc>
      </w:tr>
      <w:tr w:rsidR="00376C18" w:rsidRPr="00CA3D82" w:rsidTr="00A67293">
        <w:trPr>
          <w:ins w:id="909" w:author="刘润瞻" w:date="2020-09-21T19:57:00Z"/>
        </w:trPr>
        <w:tc>
          <w:tcPr>
            <w:tcW w:w="2840" w:type="dxa"/>
            <w:vAlign w:val="center"/>
            <w:tcPrChange w:id="910" w:author="刘润瞻" w:date="2020-12-02T16:04:00Z">
              <w:tcPr>
                <w:tcW w:w="2840" w:type="dxa"/>
                <w:vAlign w:val="center"/>
              </w:tcPr>
            </w:tcPrChange>
          </w:tcPr>
          <w:p w:rsidR="00376C18" w:rsidRPr="00CA3D82" w:rsidRDefault="00376C18" w:rsidP="00CA3D82">
            <w:pPr>
              <w:rPr>
                <w:ins w:id="911" w:author="刘润瞻" w:date="2020-09-21T19:57:00Z"/>
                <w:sz w:val="21"/>
                <w:szCs w:val="21"/>
              </w:rPr>
            </w:pPr>
            <w:ins w:id="912" w:author="刘润瞻" w:date="2020-09-21T19:59:00Z">
              <w:r>
                <w:rPr>
                  <w:rFonts w:hint="eastAsia"/>
                  <w:sz w:val="21"/>
                  <w:szCs w:val="21"/>
                </w:rPr>
                <w:t>判断元素是否存在于字典中</w:t>
              </w:r>
            </w:ins>
          </w:p>
        </w:tc>
        <w:tc>
          <w:tcPr>
            <w:tcW w:w="1946" w:type="dxa"/>
            <w:vAlign w:val="center"/>
            <w:tcPrChange w:id="913" w:author="刘润瞻" w:date="2020-12-02T16:04:00Z">
              <w:tcPr>
                <w:tcW w:w="2841" w:type="dxa"/>
                <w:vAlign w:val="center"/>
              </w:tcPr>
            </w:tcPrChange>
          </w:tcPr>
          <w:p w:rsidR="00376C18" w:rsidRPr="00CA3D82" w:rsidRDefault="007838D0" w:rsidP="00CA3D82">
            <w:pPr>
              <w:rPr>
                <w:ins w:id="914" w:author="刘润瞻" w:date="2020-09-21T19:57:00Z"/>
                <w:sz w:val="21"/>
                <w:szCs w:val="21"/>
              </w:rPr>
            </w:pPr>
            <w:ins w:id="915" w:author="刘润瞻" w:date="2020-12-02T15:53:00Z">
              <w:r>
                <w:rPr>
                  <w:rFonts w:hint="eastAsia"/>
                  <w:sz w:val="21"/>
                  <w:szCs w:val="21"/>
                </w:rPr>
                <w:t>exists(</w:t>
              </w:r>
            </w:ins>
            <w:ins w:id="916" w:author="刘润瞻" w:date="2020-12-02T15:54:00Z">
              <w:r>
                <w:rPr>
                  <w:rFonts w:hint="eastAsia"/>
                  <w:sz w:val="21"/>
                  <w:szCs w:val="21"/>
                </w:rPr>
                <w:t>)</w:t>
              </w:r>
            </w:ins>
          </w:p>
        </w:tc>
        <w:tc>
          <w:tcPr>
            <w:tcW w:w="3736" w:type="dxa"/>
            <w:vAlign w:val="center"/>
            <w:tcPrChange w:id="917" w:author="刘润瞻" w:date="2020-12-02T16:04:00Z">
              <w:tcPr>
                <w:tcW w:w="2841" w:type="dxa"/>
                <w:vAlign w:val="center"/>
              </w:tcPr>
            </w:tcPrChange>
          </w:tcPr>
          <w:p w:rsidR="007838D0" w:rsidRDefault="007838D0" w:rsidP="00CA3D82">
            <w:pPr>
              <w:rPr>
                <w:ins w:id="918" w:author="刘润瞻" w:date="2020-12-02T15:54:00Z"/>
                <w:sz w:val="21"/>
                <w:szCs w:val="21"/>
              </w:rPr>
            </w:pPr>
            <w:ins w:id="919" w:author="刘润瞻" w:date="2020-12-02T15:54:00Z">
              <w:r>
                <w:rPr>
                  <w:rFonts w:hint="eastAsia"/>
                  <w:sz w:val="21"/>
                  <w:szCs w:val="21"/>
                </w:rPr>
                <w:t>if exists($hash{$element}) {</w:t>
              </w:r>
            </w:ins>
          </w:p>
          <w:p w:rsidR="007838D0" w:rsidRDefault="007838D0" w:rsidP="00CA3D82">
            <w:pPr>
              <w:rPr>
                <w:ins w:id="920" w:author="刘润瞻" w:date="2020-12-02T15:54:00Z"/>
                <w:sz w:val="21"/>
                <w:szCs w:val="21"/>
              </w:rPr>
            </w:pPr>
            <w:ins w:id="921" w:author="刘润瞻" w:date="2020-12-02T15:54:00Z">
              <w:r>
                <w:rPr>
                  <w:rFonts w:hint="eastAsia"/>
                  <w:sz w:val="21"/>
                  <w:szCs w:val="21"/>
                </w:rPr>
                <w:t xml:space="preserve">    </w:t>
              </w:r>
            </w:ins>
          </w:p>
          <w:p w:rsidR="00376C18" w:rsidRPr="00CA3D82" w:rsidRDefault="007838D0" w:rsidP="00CA3D82">
            <w:pPr>
              <w:rPr>
                <w:ins w:id="922" w:author="刘润瞻" w:date="2020-09-21T19:57:00Z"/>
                <w:sz w:val="21"/>
                <w:szCs w:val="21"/>
              </w:rPr>
            </w:pPr>
            <w:ins w:id="923" w:author="刘润瞻" w:date="2020-12-02T15:54:00Z">
              <w:r>
                <w:rPr>
                  <w:rFonts w:hint="eastAsia"/>
                  <w:sz w:val="21"/>
                  <w:szCs w:val="21"/>
                </w:rPr>
                <w:t>}</w:t>
              </w:r>
            </w:ins>
          </w:p>
        </w:tc>
      </w:tr>
      <w:tr w:rsidR="00376C18" w:rsidRPr="00CA3D82" w:rsidTr="00A67293">
        <w:trPr>
          <w:ins w:id="924" w:author="刘润瞻" w:date="2020-09-21T19:57:00Z"/>
        </w:trPr>
        <w:tc>
          <w:tcPr>
            <w:tcW w:w="2840" w:type="dxa"/>
            <w:vAlign w:val="center"/>
            <w:tcPrChange w:id="925" w:author="刘润瞻" w:date="2020-12-02T16:04:00Z">
              <w:tcPr>
                <w:tcW w:w="2840" w:type="dxa"/>
                <w:vAlign w:val="center"/>
              </w:tcPr>
            </w:tcPrChange>
          </w:tcPr>
          <w:p w:rsidR="00376C18" w:rsidRPr="00CA3D82" w:rsidRDefault="00376C18" w:rsidP="00CA3D82">
            <w:pPr>
              <w:rPr>
                <w:ins w:id="926" w:author="刘润瞻" w:date="2020-09-21T19:57:00Z"/>
                <w:sz w:val="21"/>
                <w:szCs w:val="21"/>
              </w:rPr>
            </w:pPr>
            <w:ins w:id="927" w:author="刘润瞻" w:date="2020-09-21T19:59:00Z">
              <w:r w:rsidRPr="00CA3D82">
                <w:rPr>
                  <w:rFonts w:hint="eastAsia"/>
                  <w:sz w:val="21"/>
                  <w:szCs w:val="21"/>
                </w:rPr>
                <w:t>向</w:t>
              </w:r>
              <w:r>
                <w:rPr>
                  <w:rFonts w:hint="eastAsia"/>
                  <w:sz w:val="21"/>
                  <w:szCs w:val="21"/>
                </w:rPr>
                <w:t>字典中添加元素</w:t>
              </w:r>
            </w:ins>
          </w:p>
        </w:tc>
        <w:tc>
          <w:tcPr>
            <w:tcW w:w="1946" w:type="dxa"/>
            <w:vAlign w:val="center"/>
            <w:tcPrChange w:id="928" w:author="刘润瞻" w:date="2020-12-02T16:04:00Z">
              <w:tcPr>
                <w:tcW w:w="2841" w:type="dxa"/>
                <w:vAlign w:val="center"/>
              </w:tcPr>
            </w:tcPrChange>
          </w:tcPr>
          <w:p w:rsidR="00376C18" w:rsidRPr="00CA3D82" w:rsidRDefault="00CA00A9" w:rsidP="00CA3D82">
            <w:pPr>
              <w:rPr>
                <w:ins w:id="929" w:author="刘润瞻" w:date="2020-09-21T19:57:00Z"/>
                <w:sz w:val="21"/>
                <w:szCs w:val="21"/>
              </w:rPr>
            </w:pPr>
            <w:ins w:id="930" w:author="刘润瞻" w:date="2020-12-02T15:54:00Z">
              <w:r>
                <w:rPr>
                  <w:rFonts w:hint="eastAsia"/>
                  <w:sz w:val="21"/>
                  <w:szCs w:val="21"/>
                </w:rPr>
                <w:t>“</w:t>
              </w:r>
              <w:r>
                <w:rPr>
                  <w:rFonts w:hint="eastAsia"/>
                  <w:sz w:val="21"/>
                  <w:szCs w:val="21"/>
                </w:rPr>
                <w:t>$</w:t>
              </w:r>
              <w:r>
                <w:rPr>
                  <w:rFonts w:hint="eastAsia"/>
                  <w:sz w:val="21"/>
                  <w:szCs w:val="21"/>
                </w:rPr>
                <w:t>”和“</w:t>
              </w:r>
              <w:r>
                <w:rPr>
                  <w:rFonts w:hint="eastAsia"/>
                  <w:sz w:val="21"/>
                  <w:szCs w:val="21"/>
                </w:rPr>
                <w:t>[]</w:t>
              </w:r>
              <w:r>
                <w:rPr>
                  <w:rFonts w:hint="eastAsia"/>
                  <w:sz w:val="21"/>
                  <w:szCs w:val="21"/>
                </w:rPr>
                <w:t>”</w:t>
              </w:r>
            </w:ins>
          </w:p>
        </w:tc>
        <w:tc>
          <w:tcPr>
            <w:tcW w:w="3736" w:type="dxa"/>
            <w:vAlign w:val="center"/>
            <w:tcPrChange w:id="931" w:author="刘润瞻" w:date="2020-12-02T16:04:00Z">
              <w:tcPr>
                <w:tcW w:w="2841" w:type="dxa"/>
                <w:vAlign w:val="center"/>
              </w:tcPr>
            </w:tcPrChange>
          </w:tcPr>
          <w:p w:rsidR="00376C18" w:rsidRPr="00CA3D82" w:rsidRDefault="00554F99" w:rsidP="00CA3D82">
            <w:pPr>
              <w:rPr>
                <w:ins w:id="932" w:author="刘润瞻" w:date="2020-09-21T19:57:00Z"/>
                <w:sz w:val="21"/>
                <w:szCs w:val="21"/>
              </w:rPr>
            </w:pPr>
            <w:ins w:id="933" w:author="刘润瞻" w:date="2020-12-02T15:54:00Z">
              <w:r>
                <w:rPr>
                  <w:rFonts w:hint="eastAsia"/>
                  <w:sz w:val="21"/>
                  <w:szCs w:val="21"/>
                </w:rPr>
                <w:t>$hash[</w:t>
              </w:r>
            </w:ins>
            <w:ins w:id="934" w:author="刘润瞻" w:date="2020-12-02T15:55:00Z">
              <w:r>
                <w:rPr>
                  <w:rFonts w:hint="eastAsia"/>
                  <w:sz w:val="21"/>
                  <w:szCs w:val="21"/>
                </w:rPr>
                <w:t>$key</w:t>
              </w:r>
            </w:ins>
            <w:ins w:id="935" w:author="刘润瞻" w:date="2020-12-02T15:54:00Z">
              <w:r>
                <w:rPr>
                  <w:rFonts w:hint="eastAsia"/>
                  <w:sz w:val="21"/>
                  <w:szCs w:val="21"/>
                </w:rPr>
                <w:t>]</w:t>
              </w:r>
            </w:ins>
            <w:ins w:id="936" w:author="刘润瞻" w:date="2020-12-02T15:55:00Z">
              <w:r>
                <w:rPr>
                  <w:rFonts w:hint="eastAsia"/>
                  <w:sz w:val="21"/>
                  <w:szCs w:val="21"/>
                </w:rPr>
                <w:t xml:space="preserve"> = $value;</w:t>
              </w:r>
            </w:ins>
          </w:p>
        </w:tc>
      </w:tr>
      <w:tr w:rsidR="00376C18" w:rsidRPr="00CA3D82" w:rsidTr="00A67293">
        <w:trPr>
          <w:ins w:id="937" w:author="刘润瞻" w:date="2020-09-21T19:57:00Z"/>
        </w:trPr>
        <w:tc>
          <w:tcPr>
            <w:tcW w:w="2840" w:type="dxa"/>
            <w:vAlign w:val="center"/>
            <w:tcPrChange w:id="938" w:author="刘润瞻" w:date="2020-12-02T16:04:00Z">
              <w:tcPr>
                <w:tcW w:w="2840" w:type="dxa"/>
                <w:vAlign w:val="center"/>
              </w:tcPr>
            </w:tcPrChange>
          </w:tcPr>
          <w:p w:rsidR="00376C18" w:rsidRPr="00CA3D82" w:rsidRDefault="00376C18" w:rsidP="00CA3D82">
            <w:pPr>
              <w:rPr>
                <w:ins w:id="939" w:author="刘润瞻" w:date="2020-09-21T19:57:00Z"/>
                <w:sz w:val="21"/>
                <w:szCs w:val="21"/>
              </w:rPr>
            </w:pPr>
            <w:ins w:id="940" w:author="刘润瞻" w:date="2020-09-21T19:59:00Z">
              <w:r>
                <w:rPr>
                  <w:rFonts w:hint="eastAsia"/>
                  <w:sz w:val="21"/>
                  <w:szCs w:val="21"/>
                </w:rPr>
                <w:t>清空字典</w:t>
              </w:r>
            </w:ins>
          </w:p>
        </w:tc>
        <w:tc>
          <w:tcPr>
            <w:tcW w:w="1946" w:type="dxa"/>
            <w:vAlign w:val="center"/>
            <w:tcPrChange w:id="941" w:author="刘润瞻" w:date="2020-12-02T16:04:00Z">
              <w:tcPr>
                <w:tcW w:w="2841" w:type="dxa"/>
                <w:vAlign w:val="center"/>
              </w:tcPr>
            </w:tcPrChange>
          </w:tcPr>
          <w:p w:rsidR="00376C18" w:rsidRPr="00CA3D82" w:rsidRDefault="00554F99" w:rsidP="00CA3D82">
            <w:pPr>
              <w:rPr>
                <w:ins w:id="942" w:author="刘润瞻" w:date="2020-09-21T19:57:00Z"/>
                <w:sz w:val="21"/>
                <w:szCs w:val="21"/>
              </w:rPr>
            </w:pPr>
            <w:ins w:id="943" w:author="刘润瞻" w:date="2020-12-02T15:55:00Z">
              <w:r>
                <w:rPr>
                  <w:rFonts w:hint="eastAsia"/>
                  <w:sz w:val="21"/>
                  <w:szCs w:val="21"/>
                </w:rPr>
                <w:t>()</w:t>
              </w:r>
            </w:ins>
          </w:p>
        </w:tc>
        <w:tc>
          <w:tcPr>
            <w:tcW w:w="3736" w:type="dxa"/>
            <w:vAlign w:val="center"/>
            <w:tcPrChange w:id="944" w:author="刘润瞻" w:date="2020-12-02T16:04:00Z">
              <w:tcPr>
                <w:tcW w:w="2841" w:type="dxa"/>
                <w:vAlign w:val="center"/>
              </w:tcPr>
            </w:tcPrChange>
          </w:tcPr>
          <w:p w:rsidR="00376C18" w:rsidRPr="00CA3D82" w:rsidRDefault="00554F99" w:rsidP="00CA3D82">
            <w:pPr>
              <w:rPr>
                <w:ins w:id="945" w:author="刘润瞻" w:date="2020-09-21T19:57:00Z"/>
                <w:sz w:val="21"/>
                <w:szCs w:val="21"/>
              </w:rPr>
            </w:pPr>
            <w:ins w:id="946" w:author="刘润瞻" w:date="2020-12-02T15:55:00Z">
              <w:r>
                <w:rPr>
                  <w:rFonts w:hint="eastAsia"/>
                  <w:sz w:val="21"/>
                  <w:szCs w:val="21"/>
                </w:rPr>
                <w:t>%hash = ();</w:t>
              </w:r>
            </w:ins>
          </w:p>
        </w:tc>
      </w:tr>
      <w:tr w:rsidR="00376C18" w:rsidRPr="00CA3D82" w:rsidTr="00A67293">
        <w:trPr>
          <w:ins w:id="947" w:author="刘润瞻" w:date="2020-09-21T19:57:00Z"/>
        </w:trPr>
        <w:tc>
          <w:tcPr>
            <w:tcW w:w="2840" w:type="dxa"/>
            <w:vAlign w:val="center"/>
            <w:tcPrChange w:id="948" w:author="刘润瞻" w:date="2020-12-02T16:04:00Z">
              <w:tcPr>
                <w:tcW w:w="2840" w:type="dxa"/>
                <w:vAlign w:val="center"/>
              </w:tcPr>
            </w:tcPrChange>
          </w:tcPr>
          <w:p w:rsidR="00376C18" w:rsidRPr="00CA3D82" w:rsidRDefault="00376C18" w:rsidP="00CA3D82">
            <w:pPr>
              <w:rPr>
                <w:ins w:id="949" w:author="刘润瞻" w:date="2020-09-21T19:57:00Z"/>
                <w:sz w:val="21"/>
                <w:szCs w:val="21"/>
              </w:rPr>
            </w:pPr>
            <w:ins w:id="950" w:author="刘润瞻" w:date="2020-09-21T19:59:00Z">
              <w:r>
                <w:rPr>
                  <w:rFonts w:hint="eastAsia"/>
                  <w:sz w:val="21"/>
                  <w:szCs w:val="21"/>
                </w:rPr>
                <w:t>遍历字典</w:t>
              </w:r>
            </w:ins>
          </w:p>
        </w:tc>
        <w:tc>
          <w:tcPr>
            <w:tcW w:w="1946" w:type="dxa"/>
            <w:vAlign w:val="center"/>
            <w:tcPrChange w:id="951" w:author="刘润瞻" w:date="2020-12-02T16:04:00Z">
              <w:tcPr>
                <w:tcW w:w="2841" w:type="dxa"/>
                <w:vAlign w:val="center"/>
              </w:tcPr>
            </w:tcPrChange>
          </w:tcPr>
          <w:p w:rsidR="00376C18" w:rsidRPr="00CA3D82" w:rsidRDefault="00554F99" w:rsidP="00CA3D82">
            <w:pPr>
              <w:rPr>
                <w:ins w:id="952" w:author="刘润瞻" w:date="2020-09-21T19:57:00Z"/>
                <w:sz w:val="21"/>
                <w:szCs w:val="21"/>
              </w:rPr>
            </w:pPr>
            <w:ins w:id="953" w:author="刘润瞻" w:date="2020-12-02T15:55:00Z">
              <w:r>
                <w:rPr>
                  <w:rFonts w:hint="eastAsia"/>
                  <w:sz w:val="21"/>
                  <w:szCs w:val="21"/>
                </w:rPr>
                <w:t xml:space="preserve">foreach </w:t>
              </w:r>
              <w:r>
                <w:rPr>
                  <w:sz w:val="21"/>
                  <w:szCs w:val="21"/>
                </w:rPr>
                <w:t>…</w:t>
              </w:r>
              <w:r>
                <w:rPr>
                  <w:rFonts w:hint="eastAsia"/>
                  <w:sz w:val="21"/>
                  <w:szCs w:val="21"/>
                </w:rPr>
                <w:t xml:space="preserve"> (</w:t>
              </w:r>
            </w:ins>
            <w:ins w:id="954" w:author="刘润瞻" w:date="2020-12-02T16:04:00Z">
              <w:r w:rsidR="00F40782">
                <w:rPr>
                  <w:sz w:val="21"/>
                  <w:szCs w:val="21"/>
                </w:rPr>
                <w:t>…</w:t>
              </w:r>
            </w:ins>
            <w:ins w:id="955" w:author="刘润瞻" w:date="2020-12-02T15:55:00Z">
              <w:r>
                <w:rPr>
                  <w:rFonts w:hint="eastAsia"/>
                  <w:sz w:val="21"/>
                  <w:szCs w:val="21"/>
                </w:rPr>
                <w:t xml:space="preserve"> keys .. )</w:t>
              </w:r>
            </w:ins>
          </w:p>
        </w:tc>
        <w:tc>
          <w:tcPr>
            <w:tcW w:w="3736" w:type="dxa"/>
            <w:vAlign w:val="center"/>
            <w:tcPrChange w:id="956" w:author="刘润瞻" w:date="2020-12-02T16:04:00Z">
              <w:tcPr>
                <w:tcW w:w="2841" w:type="dxa"/>
                <w:vAlign w:val="center"/>
              </w:tcPr>
            </w:tcPrChange>
          </w:tcPr>
          <w:p w:rsidR="00674592" w:rsidRDefault="00674592" w:rsidP="00CA3D82">
            <w:pPr>
              <w:rPr>
                <w:ins w:id="957" w:author="刘润瞻" w:date="2020-12-02T15:59:00Z"/>
                <w:sz w:val="21"/>
                <w:szCs w:val="21"/>
              </w:rPr>
            </w:pPr>
            <w:ins w:id="958" w:author="刘润瞻" w:date="2020-12-02T15:59:00Z">
              <w:r>
                <w:rPr>
                  <w:rFonts w:hint="eastAsia"/>
                  <w:sz w:val="21"/>
                  <w:szCs w:val="21"/>
                </w:rPr>
                <w:t xml:space="preserve">1. </w:t>
              </w:r>
              <w:r>
                <w:rPr>
                  <w:rFonts w:hint="eastAsia"/>
                  <w:sz w:val="21"/>
                  <w:szCs w:val="21"/>
                </w:rPr>
                <w:t>键为字符串</w:t>
              </w:r>
            </w:ins>
            <w:ins w:id="959" w:author="刘润瞻" w:date="2020-12-02T16:00:00Z">
              <w:r>
                <w:rPr>
                  <w:rFonts w:hint="eastAsia"/>
                  <w:sz w:val="21"/>
                  <w:szCs w:val="21"/>
                </w:rPr>
                <w:t>，</w:t>
              </w:r>
            </w:ins>
            <w:ins w:id="960" w:author="刘润瞻" w:date="2020-12-02T15:59:00Z">
              <w:r>
                <w:rPr>
                  <w:rFonts w:hint="eastAsia"/>
                  <w:sz w:val="21"/>
                  <w:szCs w:val="21"/>
                </w:rPr>
                <w:t>按键由小至大</w:t>
              </w:r>
            </w:ins>
            <w:ins w:id="961" w:author="刘润瞻" w:date="2020-12-02T16:00:00Z">
              <w:r>
                <w:rPr>
                  <w:rFonts w:hint="eastAsia"/>
                  <w:sz w:val="21"/>
                  <w:szCs w:val="21"/>
                </w:rPr>
                <w:t>的顺序进行遍历</w:t>
              </w:r>
            </w:ins>
          </w:p>
          <w:p w:rsidR="00554F99" w:rsidRDefault="00554F99" w:rsidP="00CA3D82">
            <w:pPr>
              <w:rPr>
                <w:ins w:id="962" w:author="刘润瞻" w:date="2020-12-02T15:56:00Z"/>
                <w:sz w:val="21"/>
                <w:szCs w:val="21"/>
              </w:rPr>
            </w:pPr>
            <w:ins w:id="963" w:author="刘润瞻" w:date="2020-12-02T15:55:00Z">
              <w:r>
                <w:rPr>
                  <w:rFonts w:hint="eastAsia"/>
                  <w:sz w:val="21"/>
                  <w:szCs w:val="21"/>
                </w:rPr>
                <w:t>foreach my $key (</w:t>
              </w:r>
            </w:ins>
            <w:ins w:id="964" w:author="刘润瞻" w:date="2020-12-02T15:56:00Z">
              <w:r>
                <w:rPr>
                  <w:rFonts w:hint="eastAsia"/>
                  <w:sz w:val="21"/>
                  <w:szCs w:val="21"/>
                </w:rPr>
                <w:t>sort{$a cmp $b} keys %hash</w:t>
              </w:r>
            </w:ins>
            <w:ins w:id="965" w:author="刘润瞻" w:date="2020-12-02T15:55:00Z">
              <w:r>
                <w:rPr>
                  <w:rFonts w:hint="eastAsia"/>
                  <w:sz w:val="21"/>
                  <w:szCs w:val="21"/>
                </w:rPr>
                <w:t>)</w:t>
              </w:r>
            </w:ins>
            <w:ins w:id="966" w:author="刘润瞻" w:date="2020-12-02T15:56:00Z">
              <w:r>
                <w:rPr>
                  <w:rFonts w:hint="eastAsia"/>
                  <w:sz w:val="21"/>
                  <w:szCs w:val="21"/>
                </w:rPr>
                <w:t xml:space="preserve"> {</w:t>
              </w:r>
            </w:ins>
          </w:p>
          <w:p w:rsidR="00554F99" w:rsidRDefault="00554F99" w:rsidP="00CA3D82">
            <w:pPr>
              <w:rPr>
                <w:ins w:id="967" w:author="刘润瞻" w:date="2020-12-02T15:56:00Z"/>
                <w:sz w:val="21"/>
                <w:szCs w:val="21"/>
              </w:rPr>
            </w:pPr>
            <w:ins w:id="968" w:author="刘润瞻" w:date="2020-12-02T15:56:00Z">
              <w:r>
                <w:rPr>
                  <w:rFonts w:hint="eastAsia"/>
                  <w:sz w:val="21"/>
                  <w:szCs w:val="21"/>
                </w:rPr>
                <w:t xml:space="preserve">    </w:t>
              </w:r>
            </w:ins>
          </w:p>
          <w:p w:rsidR="00376C18" w:rsidRDefault="00554F99" w:rsidP="00CA3D82">
            <w:pPr>
              <w:rPr>
                <w:ins w:id="969" w:author="刘润瞻" w:date="2020-12-02T15:59:00Z"/>
                <w:sz w:val="21"/>
                <w:szCs w:val="21"/>
              </w:rPr>
            </w:pPr>
            <w:ins w:id="970" w:author="刘润瞻" w:date="2020-12-02T15:56:00Z">
              <w:r>
                <w:rPr>
                  <w:rFonts w:hint="eastAsia"/>
                  <w:sz w:val="21"/>
                  <w:szCs w:val="21"/>
                </w:rPr>
                <w:t>}</w:t>
              </w:r>
            </w:ins>
          </w:p>
          <w:p w:rsidR="00674592" w:rsidRDefault="00674592" w:rsidP="00CA3D82">
            <w:pPr>
              <w:rPr>
                <w:ins w:id="971" w:author="刘润瞻" w:date="2020-12-02T15:58:00Z"/>
                <w:sz w:val="21"/>
                <w:szCs w:val="21"/>
              </w:rPr>
            </w:pPr>
            <w:ins w:id="972" w:author="刘润瞻" w:date="2020-12-02T15:59:00Z">
              <w:r>
                <w:rPr>
                  <w:rFonts w:hint="eastAsia"/>
                  <w:sz w:val="21"/>
                  <w:szCs w:val="21"/>
                </w:rPr>
                <w:t xml:space="preserve">2. </w:t>
              </w:r>
              <w:r>
                <w:rPr>
                  <w:rFonts w:hint="eastAsia"/>
                  <w:sz w:val="21"/>
                  <w:szCs w:val="21"/>
                </w:rPr>
                <w:t>键为数字</w:t>
              </w:r>
            </w:ins>
            <w:ins w:id="973" w:author="刘润瞻" w:date="2020-12-02T16:00:00Z">
              <w:r>
                <w:rPr>
                  <w:rFonts w:hint="eastAsia"/>
                  <w:sz w:val="21"/>
                  <w:szCs w:val="21"/>
                </w:rPr>
                <w:t>，按键由小至大的顺序进行遍历</w:t>
              </w:r>
            </w:ins>
          </w:p>
          <w:p w:rsidR="004E6CB6" w:rsidRDefault="00D24BF4" w:rsidP="00CA3D82">
            <w:pPr>
              <w:rPr>
                <w:ins w:id="974" w:author="刘润瞻" w:date="2020-12-02T16:01:00Z"/>
                <w:sz w:val="21"/>
                <w:szCs w:val="21"/>
              </w:rPr>
            </w:pPr>
            <w:ins w:id="975" w:author="刘润瞻" w:date="2020-12-02T15:58:00Z">
              <w:r>
                <w:rPr>
                  <w:rFonts w:hint="eastAsia"/>
                  <w:sz w:val="21"/>
                  <w:szCs w:val="21"/>
                </w:rPr>
                <w:t>foreach my $key (sort{</w:t>
              </w:r>
            </w:ins>
            <w:ins w:id="976" w:author="刘润瞻" w:date="2020-12-02T15:59:00Z">
              <w:r>
                <w:rPr>
                  <w:rFonts w:hint="eastAsia"/>
                  <w:sz w:val="21"/>
                  <w:szCs w:val="21"/>
                </w:rPr>
                <w:t>$a &lt;=&gt; $b</w:t>
              </w:r>
            </w:ins>
            <w:ins w:id="977" w:author="刘润瞻" w:date="2020-12-02T15:58:00Z">
              <w:r>
                <w:rPr>
                  <w:rFonts w:hint="eastAsia"/>
                  <w:sz w:val="21"/>
                  <w:szCs w:val="21"/>
                </w:rPr>
                <w:t>}</w:t>
              </w:r>
            </w:ins>
            <w:ins w:id="978" w:author="刘润瞻" w:date="2020-12-02T15:59:00Z">
              <w:r>
                <w:rPr>
                  <w:rFonts w:hint="eastAsia"/>
                  <w:sz w:val="21"/>
                  <w:szCs w:val="21"/>
                </w:rPr>
                <w:t xml:space="preserve"> keys %hash</w:t>
              </w:r>
            </w:ins>
            <w:ins w:id="979" w:author="刘润瞻" w:date="2020-12-02T15:58:00Z">
              <w:r>
                <w:rPr>
                  <w:rFonts w:hint="eastAsia"/>
                  <w:sz w:val="21"/>
                  <w:szCs w:val="21"/>
                </w:rPr>
                <w:t>)</w:t>
              </w:r>
            </w:ins>
            <w:ins w:id="980" w:author="刘润瞻" w:date="2020-12-02T16:01:00Z">
              <w:r w:rsidR="004E6CB6">
                <w:rPr>
                  <w:rFonts w:hint="eastAsia"/>
                  <w:sz w:val="21"/>
                  <w:szCs w:val="21"/>
                </w:rPr>
                <w:t xml:space="preserve"> {</w:t>
              </w:r>
            </w:ins>
          </w:p>
          <w:p w:rsidR="004E6CB6" w:rsidRDefault="004E6CB6" w:rsidP="00CA3D82">
            <w:pPr>
              <w:rPr>
                <w:ins w:id="981" w:author="刘润瞻" w:date="2020-12-02T16:01:00Z"/>
                <w:sz w:val="21"/>
                <w:szCs w:val="21"/>
              </w:rPr>
            </w:pPr>
            <w:ins w:id="982" w:author="刘润瞻" w:date="2020-12-02T16:01:00Z">
              <w:r>
                <w:rPr>
                  <w:rFonts w:hint="eastAsia"/>
                  <w:sz w:val="21"/>
                  <w:szCs w:val="21"/>
                </w:rPr>
                <w:t xml:space="preserve">    </w:t>
              </w:r>
            </w:ins>
          </w:p>
          <w:p w:rsidR="00D24BF4" w:rsidRDefault="004E6CB6" w:rsidP="00CA3D82">
            <w:pPr>
              <w:rPr>
                <w:ins w:id="983" w:author="刘润瞻" w:date="2020-12-02T16:00:00Z"/>
                <w:sz w:val="21"/>
                <w:szCs w:val="21"/>
              </w:rPr>
            </w:pPr>
            <w:ins w:id="984" w:author="刘润瞻" w:date="2020-12-02T16:01:00Z">
              <w:r>
                <w:rPr>
                  <w:rFonts w:hint="eastAsia"/>
                  <w:sz w:val="21"/>
                  <w:szCs w:val="21"/>
                </w:rPr>
                <w:t>}</w:t>
              </w:r>
            </w:ins>
          </w:p>
          <w:p w:rsidR="00674592" w:rsidRDefault="00674592" w:rsidP="00CA3D82">
            <w:pPr>
              <w:rPr>
                <w:ins w:id="985" w:author="刘润瞻" w:date="2020-12-02T16:01:00Z"/>
                <w:sz w:val="21"/>
                <w:szCs w:val="21"/>
              </w:rPr>
            </w:pPr>
            <w:ins w:id="986" w:author="刘润瞻" w:date="2020-12-02T16:00:00Z">
              <w:r>
                <w:rPr>
                  <w:rFonts w:hint="eastAsia"/>
                  <w:sz w:val="21"/>
                  <w:szCs w:val="21"/>
                </w:rPr>
                <w:t xml:space="preserve">3. </w:t>
              </w:r>
            </w:ins>
            <w:ins w:id="987" w:author="刘润瞻" w:date="2020-12-02T16:01:00Z">
              <w:r w:rsidR="004E6CB6">
                <w:rPr>
                  <w:rFonts w:hint="eastAsia"/>
                  <w:sz w:val="21"/>
                  <w:szCs w:val="21"/>
                </w:rPr>
                <w:t>值为字符串，按值由小至大的顺序进行遍历</w:t>
              </w:r>
            </w:ins>
          </w:p>
          <w:p w:rsidR="007743C8" w:rsidRDefault="004E6CB6" w:rsidP="00CA3D82">
            <w:pPr>
              <w:rPr>
                <w:ins w:id="988" w:author="刘润瞻" w:date="2020-12-02T16:02:00Z"/>
                <w:sz w:val="21"/>
                <w:szCs w:val="21"/>
              </w:rPr>
            </w:pPr>
            <w:ins w:id="989" w:author="刘润瞻" w:date="2020-12-02T16:01:00Z">
              <w:r>
                <w:rPr>
                  <w:rFonts w:hint="eastAsia"/>
                  <w:sz w:val="21"/>
                  <w:szCs w:val="21"/>
                </w:rPr>
                <w:t>foreach my $key (sort{</w:t>
              </w:r>
            </w:ins>
            <w:ins w:id="990" w:author="刘润瞻" w:date="2020-12-02T16:02:00Z">
              <w:r>
                <w:rPr>
                  <w:rFonts w:hint="eastAsia"/>
                  <w:sz w:val="21"/>
                  <w:szCs w:val="21"/>
                </w:rPr>
                <w:t>$hash{$a} cmp $hash{$b}</w:t>
              </w:r>
            </w:ins>
            <w:ins w:id="991" w:author="刘润瞻" w:date="2020-12-02T16:01:00Z">
              <w:r>
                <w:rPr>
                  <w:rFonts w:hint="eastAsia"/>
                  <w:sz w:val="21"/>
                  <w:szCs w:val="21"/>
                </w:rPr>
                <w:t>}</w:t>
              </w:r>
            </w:ins>
            <w:ins w:id="992" w:author="刘润瞻" w:date="2020-12-02T16:02:00Z">
              <w:r>
                <w:rPr>
                  <w:rFonts w:hint="eastAsia"/>
                  <w:sz w:val="21"/>
                  <w:szCs w:val="21"/>
                </w:rPr>
                <w:t xml:space="preserve"> keys %hash</w:t>
              </w:r>
            </w:ins>
            <w:ins w:id="993" w:author="刘润瞻" w:date="2020-12-02T16:01:00Z">
              <w:r>
                <w:rPr>
                  <w:rFonts w:hint="eastAsia"/>
                  <w:sz w:val="21"/>
                  <w:szCs w:val="21"/>
                </w:rPr>
                <w:t>)</w:t>
              </w:r>
            </w:ins>
            <w:ins w:id="994" w:author="刘润瞻" w:date="2020-12-02T16:02:00Z">
              <w:r w:rsidR="007743C8">
                <w:rPr>
                  <w:rFonts w:hint="eastAsia"/>
                  <w:sz w:val="21"/>
                  <w:szCs w:val="21"/>
                </w:rPr>
                <w:t xml:space="preserve"> {</w:t>
              </w:r>
            </w:ins>
          </w:p>
          <w:p w:rsidR="007743C8" w:rsidRDefault="007743C8" w:rsidP="00CA3D82">
            <w:pPr>
              <w:rPr>
                <w:ins w:id="995" w:author="刘润瞻" w:date="2020-12-02T16:02:00Z"/>
                <w:sz w:val="21"/>
                <w:szCs w:val="21"/>
              </w:rPr>
            </w:pPr>
            <w:ins w:id="996" w:author="刘润瞻" w:date="2020-12-02T16:02:00Z">
              <w:r>
                <w:rPr>
                  <w:rFonts w:hint="eastAsia"/>
                  <w:sz w:val="21"/>
                  <w:szCs w:val="21"/>
                </w:rPr>
                <w:t xml:space="preserve">    </w:t>
              </w:r>
            </w:ins>
          </w:p>
          <w:p w:rsidR="004E6CB6" w:rsidRDefault="007743C8" w:rsidP="00CA3D82">
            <w:pPr>
              <w:rPr>
                <w:ins w:id="997" w:author="刘润瞻" w:date="2020-12-02T16:02:00Z"/>
                <w:sz w:val="21"/>
                <w:szCs w:val="21"/>
              </w:rPr>
            </w:pPr>
            <w:ins w:id="998" w:author="刘润瞻" w:date="2020-12-02T16:02:00Z">
              <w:r>
                <w:rPr>
                  <w:rFonts w:hint="eastAsia"/>
                  <w:sz w:val="21"/>
                  <w:szCs w:val="21"/>
                </w:rPr>
                <w:t>}</w:t>
              </w:r>
            </w:ins>
          </w:p>
          <w:p w:rsidR="00494BCB" w:rsidRDefault="00494BCB" w:rsidP="00494BCB">
            <w:pPr>
              <w:rPr>
                <w:ins w:id="999" w:author="刘润瞻" w:date="2020-12-02T16:03:00Z"/>
                <w:sz w:val="21"/>
                <w:szCs w:val="21"/>
              </w:rPr>
            </w:pPr>
            <w:ins w:id="1000" w:author="刘润瞻" w:date="2020-12-02T16:02:00Z">
              <w:r>
                <w:rPr>
                  <w:rFonts w:hint="eastAsia"/>
                  <w:sz w:val="21"/>
                  <w:szCs w:val="21"/>
                </w:rPr>
                <w:t xml:space="preserve">4. </w:t>
              </w:r>
            </w:ins>
            <w:ins w:id="1001" w:author="刘润瞻" w:date="2020-12-02T16:03:00Z">
              <w:r w:rsidR="005A1495">
                <w:rPr>
                  <w:rFonts w:hint="eastAsia"/>
                  <w:sz w:val="21"/>
                  <w:szCs w:val="21"/>
                </w:rPr>
                <w:t>值为数字</w:t>
              </w:r>
              <w:r>
                <w:rPr>
                  <w:rFonts w:hint="eastAsia"/>
                  <w:sz w:val="21"/>
                  <w:szCs w:val="21"/>
                </w:rPr>
                <w:t>，按值由小至大的顺序进行遍历</w:t>
              </w:r>
            </w:ins>
          </w:p>
          <w:p w:rsidR="00494BCB" w:rsidRDefault="00494BCB" w:rsidP="00494BCB">
            <w:pPr>
              <w:rPr>
                <w:ins w:id="1002" w:author="刘润瞻" w:date="2020-12-02T16:03:00Z"/>
                <w:sz w:val="21"/>
                <w:szCs w:val="21"/>
              </w:rPr>
            </w:pPr>
            <w:ins w:id="1003" w:author="刘润瞻" w:date="2020-12-02T16:03:00Z">
              <w:r>
                <w:rPr>
                  <w:rFonts w:hint="eastAsia"/>
                  <w:sz w:val="21"/>
                  <w:szCs w:val="21"/>
                </w:rPr>
                <w:t>foreach my $key (sort{$hash{$a} &lt;=&gt; $hash{$b}} keys %hash) {</w:t>
              </w:r>
            </w:ins>
          </w:p>
          <w:p w:rsidR="00494BCB" w:rsidRDefault="00494BCB" w:rsidP="00494BCB">
            <w:pPr>
              <w:rPr>
                <w:ins w:id="1004" w:author="刘润瞻" w:date="2020-12-02T16:03:00Z"/>
                <w:sz w:val="21"/>
                <w:szCs w:val="21"/>
              </w:rPr>
            </w:pPr>
            <w:ins w:id="1005" w:author="刘润瞻" w:date="2020-12-02T16:03:00Z">
              <w:r>
                <w:rPr>
                  <w:rFonts w:hint="eastAsia"/>
                  <w:sz w:val="21"/>
                  <w:szCs w:val="21"/>
                </w:rPr>
                <w:t xml:space="preserve">    </w:t>
              </w:r>
            </w:ins>
          </w:p>
          <w:p w:rsidR="00494BCB" w:rsidRPr="004E6CB6" w:rsidRDefault="00494BCB" w:rsidP="00CA3D82">
            <w:pPr>
              <w:rPr>
                <w:ins w:id="1006" w:author="刘润瞻" w:date="2020-09-21T19:57:00Z"/>
                <w:sz w:val="21"/>
                <w:szCs w:val="21"/>
              </w:rPr>
            </w:pPr>
            <w:ins w:id="1007" w:author="刘润瞻" w:date="2020-12-02T16:03:00Z">
              <w:r>
                <w:rPr>
                  <w:rFonts w:hint="eastAsia"/>
                  <w:sz w:val="21"/>
                  <w:szCs w:val="21"/>
                </w:rPr>
                <w:t>}</w:t>
              </w:r>
            </w:ins>
          </w:p>
        </w:tc>
      </w:tr>
      <w:tr w:rsidR="00376C18" w:rsidRPr="00CA3D82" w:rsidTr="00A67293">
        <w:trPr>
          <w:ins w:id="1008" w:author="刘润瞻" w:date="2020-09-21T19:57:00Z"/>
        </w:trPr>
        <w:tc>
          <w:tcPr>
            <w:tcW w:w="2840" w:type="dxa"/>
            <w:vAlign w:val="center"/>
            <w:tcPrChange w:id="1009" w:author="刘润瞻" w:date="2020-12-02T16:04:00Z">
              <w:tcPr>
                <w:tcW w:w="2840" w:type="dxa"/>
                <w:vAlign w:val="center"/>
              </w:tcPr>
            </w:tcPrChange>
          </w:tcPr>
          <w:p w:rsidR="00376C18" w:rsidRPr="00CA3D82" w:rsidRDefault="00376C18" w:rsidP="00CA3D82">
            <w:pPr>
              <w:rPr>
                <w:ins w:id="1010" w:author="刘润瞻" w:date="2020-09-21T19:57:00Z"/>
                <w:sz w:val="21"/>
                <w:szCs w:val="21"/>
              </w:rPr>
            </w:pPr>
          </w:p>
        </w:tc>
        <w:tc>
          <w:tcPr>
            <w:tcW w:w="1946" w:type="dxa"/>
            <w:vAlign w:val="center"/>
            <w:tcPrChange w:id="1011" w:author="刘润瞻" w:date="2020-12-02T16:04:00Z">
              <w:tcPr>
                <w:tcW w:w="2841" w:type="dxa"/>
                <w:vAlign w:val="center"/>
              </w:tcPr>
            </w:tcPrChange>
          </w:tcPr>
          <w:p w:rsidR="00376C18" w:rsidRPr="00CA3D82" w:rsidRDefault="00376C18" w:rsidP="00CA3D82">
            <w:pPr>
              <w:rPr>
                <w:ins w:id="1012" w:author="刘润瞻" w:date="2020-09-21T19:57:00Z"/>
                <w:sz w:val="21"/>
                <w:szCs w:val="21"/>
              </w:rPr>
            </w:pPr>
          </w:p>
        </w:tc>
        <w:tc>
          <w:tcPr>
            <w:tcW w:w="3736" w:type="dxa"/>
            <w:vAlign w:val="center"/>
            <w:tcPrChange w:id="1013" w:author="刘润瞻" w:date="2020-12-02T16:04:00Z">
              <w:tcPr>
                <w:tcW w:w="2841" w:type="dxa"/>
                <w:vAlign w:val="center"/>
              </w:tcPr>
            </w:tcPrChange>
          </w:tcPr>
          <w:p w:rsidR="00376C18" w:rsidRPr="00CA3D82" w:rsidRDefault="00376C18" w:rsidP="00CA3D82">
            <w:pPr>
              <w:rPr>
                <w:ins w:id="1014" w:author="刘润瞻" w:date="2020-09-21T19:57:00Z"/>
                <w:sz w:val="21"/>
                <w:szCs w:val="21"/>
              </w:rPr>
            </w:pPr>
          </w:p>
        </w:tc>
      </w:tr>
      <w:tr w:rsidR="000A0482" w:rsidRPr="00CA3D82" w:rsidTr="00A67293">
        <w:trPr>
          <w:ins w:id="1015" w:author="刘润瞻" w:date="2020-09-21T19:57:00Z"/>
        </w:trPr>
        <w:tc>
          <w:tcPr>
            <w:tcW w:w="2840" w:type="dxa"/>
            <w:vAlign w:val="center"/>
            <w:tcPrChange w:id="1016" w:author="刘润瞻" w:date="2020-12-02T16:04:00Z">
              <w:tcPr>
                <w:tcW w:w="2840" w:type="dxa"/>
                <w:vAlign w:val="center"/>
              </w:tcPr>
            </w:tcPrChange>
          </w:tcPr>
          <w:p w:rsidR="000A0482" w:rsidRPr="00CA3D82" w:rsidRDefault="000A0482" w:rsidP="00CA3D82">
            <w:pPr>
              <w:rPr>
                <w:ins w:id="1017" w:author="刘润瞻" w:date="2020-09-21T19:57:00Z"/>
                <w:sz w:val="21"/>
                <w:szCs w:val="21"/>
              </w:rPr>
            </w:pPr>
          </w:p>
        </w:tc>
        <w:tc>
          <w:tcPr>
            <w:tcW w:w="1946" w:type="dxa"/>
            <w:vAlign w:val="center"/>
            <w:tcPrChange w:id="1018" w:author="刘润瞻" w:date="2020-12-02T16:04:00Z">
              <w:tcPr>
                <w:tcW w:w="2841" w:type="dxa"/>
                <w:vAlign w:val="center"/>
              </w:tcPr>
            </w:tcPrChange>
          </w:tcPr>
          <w:p w:rsidR="000A0482" w:rsidRPr="00CA3D82" w:rsidRDefault="000A0482" w:rsidP="00CA3D82">
            <w:pPr>
              <w:rPr>
                <w:ins w:id="1019" w:author="刘润瞻" w:date="2020-09-21T19:57:00Z"/>
                <w:sz w:val="21"/>
                <w:szCs w:val="21"/>
              </w:rPr>
            </w:pPr>
          </w:p>
        </w:tc>
        <w:tc>
          <w:tcPr>
            <w:tcW w:w="3736" w:type="dxa"/>
            <w:vAlign w:val="center"/>
            <w:tcPrChange w:id="1020" w:author="刘润瞻" w:date="2020-12-02T16:04:00Z">
              <w:tcPr>
                <w:tcW w:w="2841" w:type="dxa"/>
                <w:vAlign w:val="center"/>
              </w:tcPr>
            </w:tcPrChange>
          </w:tcPr>
          <w:p w:rsidR="000A0482" w:rsidRPr="00CA3D82" w:rsidRDefault="000A0482" w:rsidP="00CA3D82">
            <w:pPr>
              <w:rPr>
                <w:ins w:id="1021" w:author="刘润瞻" w:date="2020-09-21T19:57:00Z"/>
                <w:sz w:val="21"/>
                <w:szCs w:val="21"/>
              </w:rPr>
            </w:pPr>
          </w:p>
        </w:tc>
      </w:tr>
    </w:tbl>
    <w:p w:rsidR="000A0482" w:rsidRDefault="000A0482">
      <w:pPr>
        <w:rPr>
          <w:ins w:id="1022" w:author="刘润瞻" w:date="2020-09-21T19:31:00Z"/>
        </w:rPr>
        <w:pPrChange w:id="1023" w:author="刘润瞻" w:date="2020-09-21T19:57:00Z">
          <w:pPr>
            <w:ind w:firstLine="480"/>
          </w:pPr>
        </w:pPrChange>
      </w:pPr>
    </w:p>
    <w:p w:rsidR="00FA3456" w:rsidDel="000A0482" w:rsidRDefault="00FA3456">
      <w:pPr>
        <w:ind w:firstLine="480"/>
        <w:rPr>
          <w:del w:id="1024" w:author="刘润瞻" w:date="2020-09-21T19:57:00Z"/>
        </w:rPr>
      </w:pPr>
    </w:p>
    <w:p w:rsidR="00D377AF" w:rsidRDefault="008A28D8">
      <w:pPr>
        <w:pStyle w:val="2"/>
        <w:numPr>
          <w:ilvl w:val="0"/>
          <w:numId w:val="6"/>
        </w:numPr>
        <w:pPrChange w:id="1025" w:author="刘润瞻" w:date="2020-08-20T19:50:00Z">
          <w:pPr/>
        </w:pPrChange>
      </w:pPr>
      <w:del w:id="1026" w:author="刘润瞻" w:date="2020-08-18T15:24:00Z">
        <w:r w:rsidDel="009E232C">
          <w:rPr>
            <w:rFonts w:hint="eastAsia"/>
          </w:rPr>
          <w:delText>6</w:delText>
        </w:r>
        <w:r w:rsidR="00D377AF" w:rsidDel="009E232C">
          <w:rPr>
            <w:rFonts w:hint="eastAsia"/>
          </w:rPr>
          <w:delText xml:space="preserve">. </w:delText>
        </w:r>
      </w:del>
      <w:bookmarkStart w:id="1027" w:name="_Toc51602810"/>
      <w:bookmarkStart w:id="1028" w:name="_Toc51602841"/>
      <w:bookmarkStart w:id="1029" w:name="_Toc51608758"/>
      <w:r w:rsidR="00D377AF">
        <w:rPr>
          <w:rFonts w:hint="eastAsia"/>
        </w:rPr>
        <w:t>常用语法</w:t>
      </w:r>
      <w:bookmarkEnd w:id="1027"/>
      <w:bookmarkEnd w:id="1028"/>
      <w:bookmarkEnd w:id="1029"/>
    </w:p>
    <w:p w:rsidR="00AD4491" w:rsidRDefault="00AD4491">
      <w:pPr>
        <w:pStyle w:val="3"/>
        <w:numPr>
          <w:ilvl w:val="1"/>
          <w:numId w:val="6"/>
        </w:numPr>
        <w:pPrChange w:id="1030" w:author="刘润瞻" w:date="2020-08-20T19:52:00Z">
          <w:pPr/>
        </w:pPrChange>
      </w:pPr>
      <w:del w:id="1031" w:author="刘润瞻" w:date="2020-08-18T15:28:00Z">
        <w:r w:rsidDel="002272C0">
          <w:rPr>
            <w:rFonts w:hint="eastAsia"/>
          </w:rPr>
          <w:delText xml:space="preserve">6.1 </w:delText>
        </w:r>
      </w:del>
      <w:bookmarkStart w:id="1032" w:name="_Toc51602811"/>
      <w:bookmarkStart w:id="1033" w:name="_Toc51602842"/>
      <w:bookmarkStart w:id="1034" w:name="_Toc51608759"/>
      <w:r>
        <w:rPr>
          <w:rFonts w:hint="eastAsia"/>
        </w:rPr>
        <w:t>函数定义</w:t>
      </w:r>
      <w:bookmarkEnd w:id="1032"/>
      <w:bookmarkEnd w:id="1033"/>
      <w:bookmarkEnd w:id="1034"/>
    </w:p>
    <w:p w:rsidR="00FA3E71" w:rsidRDefault="00AD4491">
      <w:pPr>
        <w:ind w:firstLine="480"/>
      </w:pPr>
      <w:del w:id="1035" w:author="刘润瞻" w:date="2020-08-18T15:52:00Z">
        <w:r w:rsidDel="0008593D">
          <w:rPr>
            <w:rFonts w:hint="eastAsia"/>
          </w:rPr>
          <w:tab/>
        </w:r>
      </w:del>
      <w:r w:rsidR="00FA3E71">
        <w:rPr>
          <w:rFonts w:hint="eastAsia"/>
        </w:rPr>
        <w:t>建议在脚本中，通过定义函数，实现代码复用。</w:t>
      </w:r>
    </w:p>
    <w:p w:rsidR="00AB17EB" w:rsidRDefault="00AB17EB">
      <w:pPr>
        <w:ind w:firstLine="480"/>
      </w:pPr>
      <w:del w:id="1036" w:author="刘润瞻" w:date="2020-08-18T15:52:00Z">
        <w:r w:rsidDel="0008593D">
          <w:rPr>
            <w:rFonts w:hint="eastAsia"/>
          </w:rPr>
          <w:tab/>
        </w:r>
      </w:del>
      <w:r w:rsidR="00960C92">
        <w:rPr>
          <w:rFonts w:hint="eastAsia"/>
        </w:rPr>
        <w:t>下面以加法函数为例，介绍函数的定义模板。</w:t>
      </w:r>
    </w:p>
    <w:p w:rsidR="00AD4491" w:rsidRDefault="00AD4491">
      <w:pPr>
        <w:ind w:firstLine="480"/>
      </w:pPr>
      <w:r>
        <w:rPr>
          <w:rFonts w:hint="eastAsia"/>
        </w:rPr>
        <w:t>Python</w:t>
      </w:r>
      <w:r>
        <w:rPr>
          <w:rFonts w:hint="eastAsia"/>
        </w:rPr>
        <w:t>中定义函数的模板为：</w:t>
      </w:r>
    </w:p>
    <w:p w:rsidR="00AD4491" w:rsidRDefault="00AD4491">
      <w:pPr>
        <w:ind w:firstLine="480"/>
      </w:pPr>
      <w:del w:id="1037" w:author="刘润瞻" w:date="2020-08-18T15:52:00Z">
        <w:r w:rsidDel="0008593D">
          <w:rPr>
            <w:rFonts w:hint="eastAsia"/>
          </w:rPr>
          <w:tab/>
        </w:r>
      </w:del>
      <w:r>
        <w:rPr>
          <w:rFonts w:hint="eastAsia"/>
        </w:rPr>
        <w:t>def function_name(a, b):</w:t>
      </w:r>
    </w:p>
    <w:p w:rsidR="00AD4491" w:rsidRDefault="00AD4491">
      <w:pPr>
        <w:ind w:firstLine="480"/>
      </w:pPr>
      <w:r>
        <w:rPr>
          <w:rFonts w:hint="eastAsia"/>
        </w:rPr>
        <w:t xml:space="preserve">    </w:t>
      </w:r>
      <w:del w:id="1038" w:author="刘润瞻" w:date="2020-08-18T15:52:00Z">
        <w:r w:rsidDel="0008593D">
          <w:rPr>
            <w:rFonts w:hint="eastAsia"/>
          </w:rPr>
          <w:delText xml:space="preserve"> </w:delText>
        </w:r>
      </w:del>
      <w:r>
        <w:rPr>
          <w:rFonts w:hint="eastAsia"/>
        </w:rPr>
        <w:t>return a+b</w:t>
      </w:r>
    </w:p>
    <w:p w:rsidR="00C243DE" w:rsidRDefault="00C243DE">
      <w:pPr>
        <w:ind w:firstLine="480"/>
      </w:pPr>
      <w:del w:id="1039" w:author="刘润瞻" w:date="2020-08-18T15:52:00Z">
        <w:r w:rsidDel="0008593D">
          <w:rPr>
            <w:rFonts w:hint="eastAsia"/>
          </w:rPr>
          <w:tab/>
        </w:r>
      </w:del>
      <w:r w:rsidR="005F2099">
        <w:rPr>
          <w:rFonts w:hint="eastAsia"/>
        </w:rPr>
        <w:t>其中：</w:t>
      </w:r>
    </w:p>
    <w:p w:rsidR="005F2099" w:rsidRDefault="0008593D">
      <w:pPr>
        <w:ind w:firstLine="480"/>
        <w:pPrChange w:id="1040" w:author="刘润瞻" w:date="2020-08-18T15:52:00Z">
          <w:pPr>
            <w:pStyle w:val="a3"/>
            <w:numPr>
              <w:numId w:val="3"/>
            </w:numPr>
            <w:ind w:left="780" w:hanging="360"/>
          </w:pPr>
        </w:pPrChange>
      </w:pPr>
      <w:ins w:id="1041" w:author="刘润瞻" w:date="2020-08-18T15:52:00Z">
        <w:r>
          <w:rPr>
            <w:rFonts w:hint="eastAsia"/>
          </w:rPr>
          <w:lastRenderedPageBreak/>
          <w:t>1</w:t>
        </w:r>
        <w:r>
          <w:rPr>
            <w:rFonts w:hint="eastAsia"/>
          </w:rPr>
          <w:t>）</w:t>
        </w:r>
      </w:ins>
      <w:r w:rsidR="005F2099">
        <w:rPr>
          <w:rFonts w:hint="eastAsia"/>
        </w:rPr>
        <w:t xml:space="preserve">def </w:t>
      </w:r>
      <w:r w:rsidR="005F2099">
        <w:rPr>
          <w:rFonts w:hint="eastAsia"/>
        </w:rPr>
        <w:t>为</w:t>
      </w:r>
      <w:r w:rsidR="005F2099">
        <w:rPr>
          <w:rFonts w:hint="eastAsia"/>
        </w:rPr>
        <w:t>Python</w:t>
      </w:r>
      <w:r w:rsidR="005F2099">
        <w:rPr>
          <w:rFonts w:hint="eastAsia"/>
        </w:rPr>
        <w:t>中定义函数的关键词；</w:t>
      </w:r>
    </w:p>
    <w:p w:rsidR="005F2099" w:rsidRDefault="0008593D">
      <w:pPr>
        <w:ind w:firstLine="480"/>
        <w:pPrChange w:id="1042" w:author="刘润瞻" w:date="2020-08-18T15:52:00Z">
          <w:pPr>
            <w:pStyle w:val="a3"/>
            <w:numPr>
              <w:numId w:val="3"/>
            </w:numPr>
            <w:ind w:left="780" w:hanging="360"/>
          </w:pPr>
        </w:pPrChange>
      </w:pPr>
      <w:ins w:id="1043" w:author="刘润瞻" w:date="2020-08-18T15:52:00Z">
        <w:r>
          <w:rPr>
            <w:rFonts w:hint="eastAsia"/>
          </w:rPr>
          <w:t>2</w:t>
        </w:r>
        <w:r>
          <w:rPr>
            <w:rFonts w:hint="eastAsia"/>
          </w:rPr>
          <w:t>）</w:t>
        </w:r>
      </w:ins>
      <w:r w:rsidR="005F2099">
        <w:rPr>
          <w:rFonts w:hint="eastAsia"/>
        </w:rPr>
        <w:t>a, b</w:t>
      </w:r>
      <w:r w:rsidR="005F2099">
        <w:rPr>
          <w:rFonts w:hint="eastAsia"/>
        </w:rPr>
        <w:t>为函数的参数，按顺序写入</w:t>
      </w:r>
      <w:r w:rsidR="00B34621">
        <w:rPr>
          <w:rFonts w:hint="eastAsia"/>
        </w:rPr>
        <w:t>和使用</w:t>
      </w:r>
      <w:r w:rsidR="005F2099">
        <w:rPr>
          <w:rFonts w:hint="eastAsia"/>
        </w:rPr>
        <w:t>；</w:t>
      </w:r>
    </w:p>
    <w:p w:rsidR="005F2099" w:rsidRDefault="0008593D">
      <w:pPr>
        <w:ind w:firstLine="480"/>
        <w:pPrChange w:id="1044" w:author="刘润瞻" w:date="2020-08-18T15:52:00Z">
          <w:pPr>
            <w:pStyle w:val="a3"/>
            <w:numPr>
              <w:numId w:val="3"/>
            </w:numPr>
            <w:ind w:left="780" w:hanging="360"/>
          </w:pPr>
        </w:pPrChange>
      </w:pPr>
      <w:ins w:id="1045" w:author="刘润瞻" w:date="2020-08-18T15:52:00Z">
        <w:r>
          <w:rPr>
            <w:rFonts w:hint="eastAsia"/>
          </w:rPr>
          <w:t>3</w:t>
        </w:r>
        <w:r>
          <w:rPr>
            <w:rFonts w:hint="eastAsia"/>
          </w:rPr>
          <w:t>）</w:t>
        </w:r>
      </w:ins>
      <w:r w:rsidR="005F2099">
        <w:rPr>
          <w:rFonts w:hint="eastAsia"/>
        </w:rPr>
        <w:t>return</w:t>
      </w:r>
      <w:r w:rsidR="005F2099">
        <w:rPr>
          <w:rFonts w:hint="eastAsia"/>
        </w:rPr>
        <w:t>后跟函数的返回值</w:t>
      </w:r>
      <w:r w:rsidR="00F53036">
        <w:rPr>
          <w:rFonts w:hint="eastAsia"/>
        </w:rPr>
        <w:t>，</w:t>
      </w:r>
      <w:r w:rsidR="00F661DC">
        <w:rPr>
          <w:rFonts w:hint="eastAsia"/>
        </w:rPr>
        <w:t>如不写，则无返回值；</w:t>
      </w:r>
    </w:p>
    <w:p w:rsidR="0031316F" w:rsidRDefault="0008593D">
      <w:pPr>
        <w:ind w:firstLine="480"/>
        <w:rPr>
          <w:ins w:id="1046" w:author="刘润瞻" w:date="2020-12-02T16:05:00Z"/>
        </w:rPr>
        <w:pPrChange w:id="1047" w:author="刘润瞻" w:date="2020-12-02T16:05:00Z">
          <w:pPr>
            <w:pStyle w:val="a3"/>
            <w:numPr>
              <w:numId w:val="3"/>
            </w:numPr>
            <w:ind w:left="780" w:hanging="360"/>
          </w:pPr>
        </w:pPrChange>
      </w:pPr>
      <w:ins w:id="1048" w:author="刘润瞻" w:date="2020-08-18T15:52:00Z">
        <w:r>
          <w:rPr>
            <w:rFonts w:hint="eastAsia"/>
          </w:rPr>
          <w:t>4</w:t>
        </w:r>
        <w:r>
          <w:rPr>
            <w:rFonts w:hint="eastAsia"/>
          </w:rPr>
          <w:t>）</w:t>
        </w:r>
      </w:ins>
      <w:r w:rsidR="00F661DC">
        <w:rPr>
          <w:rFonts w:hint="eastAsia"/>
        </w:rPr>
        <w:t>Python</w:t>
      </w:r>
      <w:r w:rsidR="00F661DC">
        <w:rPr>
          <w:rFonts w:hint="eastAsia"/>
        </w:rPr>
        <w:t>中以空格或制表符</w:t>
      </w:r>
      <w:r w:rsidR="00F661DC">
        <w:t>tab</w:t>
      </w:r>
      <w:r w:rsidR="00F661DC">
        <w:rPr>
          <w:rFonts w:hint="eastAsia"/>
        </w:rPr>
        <w:t>（</w:t>
      </w:r>
      <w:r w:rsidR="00F661DC">
        <w:rPr>
          <w:rFonts w:hint="eastAsia"/>
        </w:rPr>
        <w:t>\t</w:t>
      </w:r>
      <w:r w:rsidR="00F661DC">
        <w:rPr>
          <w:rFonts w:hint="eastAsia"/>
        </w:rPr>
        <w:t>）为函数作用域的</w:t>
      </w:r>
      <w:r w:rsidR="00482B00">
        <w:rPr>
          <w:rFonts w:hint="eastAsia"/>
        </w:rPr>
        <w:t>标志</w:t>
      </w:r>
      <w:r w:rsidR="00F661DC">
        <w:rPr>
          <w:rFonts w:hint="eastAsia"/>
        </w:rPr>
        <w:t>，</w:t>
      </w:r>
      <w:r w:rsidR="006E083C">
        <w:rPr>
          <w:rFonts w:hint="eastAsia"/>
        </w:rPr>
        <w:t>相同</w:t>
      </w:r>
      <w:r w:rsidR="00F661DC">
        <w:rPr>
          <w:rFonts w:hint="eastAsia"/>
        </w:rPr>
        <w:t>缩进表示</w:t>
      </w:r>
      <w:r w:rsidR="00A87173">
        <w:rPr>
          <w:rFonts w:hint="eastAsia"/>
        </w:rPr>
        <w:t>代码块属于一个函数中。</w:t>
      </w:r>
    </w:p>
    <w:p w:rsidR="00CA20A7" w:rsidRPr="00860CBB" w:rsidRDefault="00CA20A7">
      <w:pPr>
        <w:ind w:firstLine="480"/>
        <w:rPr>
          <w:ins w:id="1049" w:author="刘润瞻" w:date="2020-12-02T16:06:00Z"/>
          <w:b/>
          <w:rPrChange w:id="1050" w:author="刘润瞻" w:date="2020-12-02T18:49:00Z">
            <w:rPr>
              <w:ins w:id="1051" w:author="刘润瞻" w:date="2020-12-02T16:06:00Z"/>
            </w:rPr>
          </w:rPrChange>
        </w:rPr>
        <w:pPrChange w:id="1052" w:author="刘润瞻" w:date="2020-12-02T16:05:00Z">
          <w:pPr>
            <w:pStyle w:val="a3"/>
            <w:numPr>
              <w:numId w:val="3"/>
            </w:numPr>
            <w:ind w:left="780" w:hanging="360"/>
          </w:pPr>
        </w:pPrChange>
      </w:pPr>
      <w:ins w:id="1053" w:author="刘润瞻" w:date="2020-12-02T16:05:00Z">
        <w:r w:rsidRPr="00860CBB">
          <w:rPr>
            <w:rFonts w:hint="eastAsia"/>
            <w:b/>
            <w:rPrChange w:id="1054" w:author="刘润瞻" w:date="2020-12-02T18:49:00Z">
              <w:rPr>
                <w:rFonts w:hint="eastAsia"/>
              </w:rPr>
            </w:rPrChange>
          </w:rPr>
          <w:t>5</w:t>
        </w:r>
        <w:r w:rsidRPr="00860CBB">
          <w:rPr>
            <w:rFonts w:hint="eastAsia"/>
            <w:b/>
            <w:rPrChange w:id="1055" w:author="刘润瞻" w:date="2020-12-02T18:49:00Z">
              <w:rPr>
                <w:rFonts w:hint="eastAsia"/>
              </w:rPr>
            </w:rPrChange>
          </w:rPr>
          <w:t>）</w:t>
        </w:r>
        <w:r w:rsidRPr="00860CBB">
          <w:rPr>
            <w:rFonts w:hint="eastAsia"/>
            <w:b/>
            <w:rPrChange w:id="1056" w:author="刘润瞻" w:date="2020-12-02T18:49:00Z">
              <w:rPr>
                <w:rFonts w:hint="eastAsia"/>
              </w:rPr>
            </w:rPrChange>
          </w:rPr>
          <w:t>python</w:t>
        </w:r>
        <w:r w:rsidRPr="00860CBB">
          <w:rPr>
            <w:rFonts w:hint="eastAsia"/>
            <w:b/>
            <w:rPrChange w:id="1057" w:author="刘润瞻" w:date="2020-12-02T18:49:00Z">
              <w:rPr>
                <w:rFonts w:hint="eastAsia"/>
              </w:rPr>
            </w:rPrChange>
          </w:rPr>
          <w:t>支持</w:t>
        </w:r>
        <w:r w:rsidRPr="00860CBB">
          <w:rPr>
            <w:rFonts w:hint="eastAsia"/>
            <w:b/>
            <w:rPrChange w:id="1058" w:author="刘润瞻" w:date="2020-12-02T18:49:00Z">
              <w:rPr>
                <w:rFonts w:hint="eastAsia"/>
              </w:rPr>
            </w:rPrChange>
          </w:rPr>
          <w:t>lambda</w:t>
        </w:r>
        <w:r w:rsidRPr="00860CBB">
          <w:rPr>
            <w:rFonts w:hint="eastAsia"/>
            <w:b/>
            <w:rPrChange w:id="1059" w:author="刘润瞻" w:date="2020-12-02T18:49:00Z">
              <w:rPr>
                <w:rFonts w:hint="eastAsia"/>
              </w:rPr>
            </w:rPrChange>
          </w:rPr>
          <w:t>表达式，</w:t>
        </w:r>
      </w:ins>
      <w:ins w:id="1060" w:author="刘润瞻" w:date="2020-12-02T16:06:00Z">
        <w:r w:rsidR="00860CBB">
          <w:rPr>
            <w:rFonts w:hint="eastAsia"/>
            <w:b/>
            <w:rPrChange w:id="1061" w:author="刘润瞻" w:date="2020-12-02T18:49:00Z">
              <w:rPr>
                <w:rFonts w:hint="eastAsia"/>
                <w:b/>
              </w:rPr>
            </w:rPrChange>
          </w:rPr>
          <w:t>允许函数</w:t>
        </w:r>
      </w:ins>
      <w:ins w:id="1062" w:author="刘润瞻" w:date="2020-12-02T18:49:00Z">
        <w:r w:rsidR="006B68DB">
          <w:rPr>
            <w:rFonts w:hint="eastAsia"/>
            <w:b/>
          </w:rPr>
          <w:t>在定义时不定义</w:t>
        </w:r>
      </w:ins>
      <w:ins w:id="1063" w:author="刘润瞻" w:date="2020-12-02T18:50:00Z">
        <w:r w:rsidR="006B68DB">
          <w:rPr>
            <w:rFonts w:hint="eastAsia"/>
            <w:b/>
          </w:rPr>
          <w:t>函数名</w:t>
        </w:r>
      </w:ins>
      <w:ins w:id="1064" w:author="刘润瞻" w:date="2020-12-02T16:06:00Z">
        <w:r w:rsidRPr="00860CBB">
          <w:rPr>
            <w:rFonts w:hint="eastAsia"/>
            <w:b/>
            <w:rPrChange w:id="1065" w:author="刘润瞻" w:date="2020-12-02T18:49:00Z">
              <w:rPr>
                <w:rFonts w:hint="eastAsia"/>
              </w:rPr>
            </w:rPrChange>
          </w:rPr>
          <w:t>，</w:t>
        </w:r>
      </w:ins>
      <w:ins w:id="1066" w:author="刘润瞻" w:date="2020-12-02T18:50:00Z">
        <w:r w:rsidR="006A7E75">
          <w:rPr>
            <w:rFonts w:hint="eastAsia"/>
            <w:b/>
          </w:rPr>
          <w:t>lambda</w:t>
        </w:r>
        <w:r w:rsidR="006A7E75">
          <w:rPr>
            <w:rFonts w:hint="eastAsia"/>
            <w:b/>
          </w:rPr>
          <w:t>表达式的</w:t>
        </w:r>
      </w:ins>
      <w:ins w:id="1067" w:author="刘润瞻" w:date="2020-12-02T16:06:00Z">
        <w:r w:rsidRPr="00860CBB">
          <w:rPr>
            <w:rFonts w:hint="eastAsia"/>
            <w:b/>
            <w:rPrChange w:id="1068" w:author="刘润瞻" w:date="2020-12-02T18:49:00Z">
              <w:rPr>
                <w:rFonts w:hint="eastAsia"/>
              </w:rPr>
            </w:rPrChange>
          </w:rPr>
          <w:t>定义如下：</w:t>
        </w:r>
      </w:ins>
    </w:p>
    <w:p w:rsidR="00CA20A7" w:rsidRPr="00860CBB" w:rsidRDefault="00CA20A7">
      <w:pPr>
        <w:ind w:firstLine="480"/>
        <w:rPr>
          <w:b/>
          <w:rPrChange w:id="1069" w:author="刘润瞻" w:date="2020-12-02T18:49:00Z">
            <w:rPr/>
          </w:rPrChange>
        </w:rPr>
        <w:pPrChange w:id="1070" w:author="刘润瞻" w:date="2020-12-02T16:05:00Z">
          <w:pPr>
            <w:pStyle w:val="a3"/>
            <w:numPr>
              <w:numId w:val="3"/>
            </w:numPr>
            <w:ind w:left="780" w:hanging="360"/>
          </w:pPr>
        </w:pPrChange>
      </w:pPr>
      <w:ins w:id="1071" w:author="刘润瞻" w:date="2020-12-02T16:06:00Z">
        <w:r w:rsidRPr="00860CBB">
          <w:rPr>
            <w:rFonts w:hint="eastAsia"/>
            <w:b/>
            <w:rPrChange w:id="1072" w:author="刘润瞻" w:date="2020-12-02T18:49:00Z">
              <w:rPr>
                <w:rFonts w:hint="eastAsia"/>
              </w:rPr>
            </w:rPrChange>
          </w:rPr>
          <w:t>lambda a, b: a + b</w:t>
        </w:r>
      </w:ins>
    </w:p>
    <w:p w:rsidR="001450D5" w:rsidRDefault="001450D5">
      <w:pPr>
        <w:ind w:firstLine="480"/>
        <w:rPr>
          <w:ins w:id="1073" w:author="刘润瞻" w:date="2020-12-02T18:50:00Z"/>
          <w:rFonts w:hint="eastAsia"/>
        </w:rPr>
      </w:pPr>
      <w:ins w:id="1074" w:author="刘润瞻" w:date="2020-12-02T18:50:00Z">
        <w:r>
          <w:rPr>
            <w:rFonts w:hint="eastAsia"/>
          </w:rPr>
          <w:t>使用时配合</w:t>
        </w:r>
        <w:r>
          <w:rPr>
            <w:rFonts w:hint="eastAsia"/>
          </w:rPr>
          <w:t>map</w:t>
        </w:r>
        <w:r>
          <w:rPr>
            <w:rFonts w:hint="eastAsia"/>
          </w:rPr>
          <w:t>、</w:t>
        </w:r>
        <w:r>
          <w:rPr>
            <w:rFonts w:hint="eastAsia"/>
          </w:rPr>
          <w:t>filter</w:t>
        </w:r>
        <w:r>
          <w:rPr>
            <w:rFonts w:hint="eastAsia"/>
          </w:rPr>
          <w:t>等函数，使用示例如下：</w:t>
        </w:r>
      </w:ins>
    </w:p>
    <w:p w:rsidR="00A76DEA" w:rsidRDefault="001450D5">
      <w:pPr>
        <w:ind w:firstLine="480"/>
        <w:rPr>
          <w:ins w:id="1075" w:author="刘润瞻" w:date="2020-12-02T18:51:00Z"/>
          <w:rFonts w:hint="eastAsia"/>
        </w:rPr>
      </w:pPr>
      <w:ins w:id="1076" w:author="刘润瞻" w:date="2020-12-02T18:50:00Z">
        <w:r>
          <w:rPr>
            <w:rFonts w:hint="eastAsia"/>
          </w:rPr>
          <w:t>filter(lambda x:x%2 == 1, list)</w:t>
        </w:r>
      </w:ins>
      <w:ins w:id="1077" w:author="刘润瞻" w:date="2020-12-02T18:51:00Z">
        <w:r>
          <w:rPr>
            <w:rFonts w:hint="eastAsia"/>
          </w:rPr>
          <w:t xml:space="preserve"> # </w:t>
        </w:r>
        <w:r w:rsidR="00416D24">
          <w:rPr>
            <w:rFonts w:hint="eastAsia"/>
          </w:rPr>
          <w:t>对列表</w:t>
        </w:r>
      </w:ins>
      <w:ins w:id="1078" w:author="刘润瞻" w:date="2020-12-02T18:52:00Z">
        <w:r w:rsidR="00F1735C">
          <w:rPr>
            <w:rFonts w:hint="eastAsia"/>
          </w:rPr>
          <w:t>list</w:t>
        </w:r>
      </w:ins>
      <w:ins w:id="1079" w:author="刘润瞻" w:date="2020-12-02T18:51:00Z">
        <w:r w:rsidR="0010689D">
          <w:rPr>
            <w:rFonts w:hint="eastAsia"/>
          </w:rPr>
          <w:t>进行过滤</w:t>
        </w:r>
      </w:ins>
      <w:ins w:id="1080" w:author="刘润瞻" w:date="2020-12-02T18:52:00Z">
        <w:r w:rsidR="00F1735C">
          <w:rPr>
            <w:rFonts w:hint="eastAsia"/>
          </w:rPr>
          <w:t>，获取满足条件的元素，生成新的列表</w:t>
        </w:r>
      </w:ins>
    </w:p>
    <w:p w:rsidR="005F2099" w:rsidRDefault="005F2099">
      <w:pPr>
        <w:ind w:firstLine="480"/>
      </w:pPr>
      <w:del w:id="1081" w:author="刘润瞻" w:date="2020-08-18T15:53:00Z">
        <w:r w:rsidDel="006F6B7B">
          <w:rPr>
            <w:rFonts w:hint="eastAsia"/>
          </w:rPr>
          <w:tab/>
        </w:r>
      </w:del>
    </w:p>
    <w:p w:rsidR="00C243DE" w:rsidRDefault="00C243DE">
      <w:pPr>
        <w:ind w:firstLine="480"/>
      </w:pPr>
      <w:del w:id="1082" w:author="刘润瞻" w:date="2020-08-18T15:53:00Z">
        <w:r w:rsidDel="006F6B7B">
          <w:rPr>
            <w:rFonts w:hint="eastAsia"/>
          </w:rPr>
          <w:tab/>
        </w:r>
      </w:del>
      <w:r>
        <w:rPr>
          <w:rFonts w:hint="eastAsia"/>
        </w:rPr>
        <w:t>Perl</w:t>
      </w:r>
      <w:r>
        <w:rPr>
          <w:rFonts w:hint="eastAsia"/>
        </w:rPr>
        <w:t>中定义函数的模板为：</w:t>
      </w:r>
    </w:p>
    <w:p w:rsidR="00C243DE" w:rsidRDefault="00C243DE">
      <w:pPr>
        <w:ind w:firstLine="480"/>
      </w:pPr>
      <w:del w:id="1083" w:author="刘润瞻" w:date="2020-08-18T15:53:00Z">
        <w:r w:rsidDel="006F6B7B">
          <w:rPr>
            <w:rFonts w:hint="eastAsia"/>
          </w:rPr>
          <w:tab/>
        </w:r>
      </w:del>
      <w:r>
        <w:rPr>
          <w:rFonts w:hint="eastAsia"/>
        </w:rPr>
        <w:t>sub function_name</w:t>
      </w:r>
    </w:p>
    <w:p w:rsidR="003425C9" w:rsidRDefault="003425C9">
      <w:pPr>
        <w:ind w:firstLine="480"/>
      </w:pPr>
      <w:del w:id="1084" w:author="刘润瞻" w:date="2020-08-18T15:53:00Z">
        <w:r w:rsidDel="006F6B7B">
          <w:rPr>
            <w:rFonts w:hint="eastAsia"/>
          </w:rPr>
          <w:tab/>
        </w:r>
      </w:del>
      <w:r>
        <w:rPr>
          <w:rFonts w:hint="eastAsia"/>
        </w:rPr>
        <w:t>{</w:t>
      </w:r>
    </w:p>
    <w:p w:rsidR="003425C9" w:rsidRDefault="003425C9">
      <w:pPr>
        <w:ind w:firstLine="480"/>
      </w:pPr>
      <w:r>
        <w:rPr>
          <w:rFonts w:hint="eastAsia"/>
        </w:rPr>
        <w:tab/>
      </w:r>
      <w:del w:id="1085" w:author="刘润瞻" w:date="2020-08-18T15:53:00Z">
        <w:r w:rsidDel="006F6B7B">
          <w:rPr>
            <w:rFonts w:hint="eastAsia"/>
          </w:rPr>
          <w:tab/>
        </w:r>
      </w:del>
      <w:r>
        <w:rPr>
          <w:rFonts w:hint="eastAsia"/>
        </w:rPr>
        <w:t>my ($a, $b) = @_;</w:t>
      </w:r>
    </w:p>
    <w:p w:rsidR="003425C9" w:rsidRDefault="003425C9">
      <w:pPr>
        <w:ind w:firstLine="480"/>
      </w:pPr>
      <w:r>
        <w:rPr>
          <w:rFonts w:hint="eastAsia"/>
        </w:rPr>
        <w:tab/>
      </w:r>
      <w:del w:id="1086" w:author="刘润瞻" w:date="2020-08-18T15:53:00Z">
        <w:r w:rsidDel="006F6B7B">
          <w:rPr>
            <w:rFonts w:hint="eastAsia"/>
          </w:rPr>
          <w:tab/>
        </w:r>
      </w:del>
      <w:r>
        <w:rPr>
          <w:rFonts w:hint="eastAsia"/>
        </w:rPr>
        <w:t>return ($a+$b);</w:t>
      </w:r>
    </w:p>
    <w:p w:rsidR="003425C9" w:rsidRDefault="003425C9">
      <w:pPr>
        <w:ind w:firstLine="480"/>
      </w:pPr>
      <w:r>
        <w:rPr>
          <w:rFonts w:hint="eastAsia"/>
        </w:rPr>
        <w:t>}</w:t>
      </w:r>
    </w:p>
    <w:p w:rsidR="002D53F3" w:rsidRDefault="002D53F3">
      <w:pPr>
        <w:ind w:firstLine="480"/>
      </w:pPr>
      <w:r>
        <w:rPr>
          <w:rFonts w:hint="eastAsia"/>
        </w:rPr>
        <w:t>其中：</w:t>
      </w:r>
    </w:p>
    <w:p w:rsidR="002D53F3" w:rsidRDefault="00050482">
      <w:pPr>
        <w:ind w:firstLine="480"/>
        <w:pPrChange w:id="1087" w:author="刘润瞻" w:date="2020-08-18T15:52:00Z">
          <w:pPr>
            <w:pStyle w:val="a3"/>
            <w:numPr>
              <w:numId w:val="4"/>
            </w:numPr>
            <w:ind w:left="780" w:hanging="360"/>
          </w:pPr>
        </w:pPrChange>
      </w:pPr>
      <w:ins w:id="1088" w:author="刘润瞻" w:date="2020-08-18T15:53:00Z">
        <w:r>
          <w:rPr>
            <w:rFonts w:hint="eastAsia"/>
          </w:rPr>
          <w:t>1</w:t>
        </w:r>
        <w:r>
          <w:rPr>
            <w:rFonts w:hint="eastAsia"/>
          </w:rPr>
          <w:t>）</w:t>
        </w:r>
      </w:ins>
      <w:r w:rsidR="002D53F3">
        <w:rPr>
          <w:rFonts w:hint="eastAsia"/>
        </w:rPr>
        <w:t>sub</w:t>
      </w:r>
      <w:r w:rsidR="002D53F3">
        <w:rPr>
          <w:rFonts w:hint="eastAsia"/>
        </w:rPr>
        <w:t>为</w:t>
      </w:r>
      <w:r w:rsidR="002D53F3">
        <w:rPr>
          <w:rFonts w:hint="eastAsia"/>
        </w:rPr>
        <w:t>Perl</w:t>
      </w:r>
      <w:r w:rsidR="002D53F3">
        <w:rPr>
          <w:rFonts w:hint="eastAsia"/>
        </w:rPr>
        <w:t>中定义函数的关键词：</w:t>
      </w:r>
    </w:p>
    <w:p w:rsidR="00F90F81" w:rsidRDefault="00050482">
      <w:pPr>
        <w:ind w:firstLine="480"/>
        <w:pPrChange w:id="1089" w:author="刘润瞻" w:date="2020-08-18T15:52:00Z">
          <w:pPr>
            <w:pStyle w:val="a3"/>
            <w:numPr>
              <w:numId w:val="4"/>
            </w:numPr>
            <w:ind w:left="780" w:hanging="360"/>
          </w:pPr>
        </w:pPrChange>
      </w:pPr>
      <w:ins w:id="1090" w:author="刘润瞻" w:date="2020-08-18T15:53:00Z">
        <w:r>
          <w:rPr>
            <w:rFonts w:hint="eastAsia"/>
          </w:rPr>
          <w:t>2</w:t>
        </w:r>
        <w:r>
          <w:rPr>
            <w:rFonts w:hint="eastAsia"/>
          </w:rPr>
          <w:t>）</w:t>
        </w:r>
      </w:ins>
      <w:r w:rsidR="00F90F81">
        <w:rPr>
          <w:rFonts w:hint="eastAsia"/>
        </w:rPr>
        <w:t>Perl</w:t>
      </w:r>
      <w:r w:rsidR="00F90F81">
        <w:rPr>
          <w:rFonts w:hint="eastAsia"/>
        </w:rPr>
        <w:t>中的参数默认放在内置的</w:t>
      </w:r>
      <w:r w:rsidR="001F4CFA">
        <w:rPr>
          <w:rFonts w:hint="eastAsia"/>
        </w:rPr>
        <w:t>列表</w:t>
      </w:r>
      <w:r w:rsidR="00F90F81">
        <w:rPr>
          <w:rFonts w:hint="eastAsia"/>
        </w:rPr>
        <w:t>变量</w:t>
      </w:r>
      <w:r w:rsidR="00F90F81">
        <w:rPr>
          <w:rFonts w:hint="eastAsia"/>
        </w:rPr>
        <w:t>@_</w:t>
      </w:r>
      <w:r w:rsidR="00F90F81">
        <w:rPr>
          <w:rFonts w:hint="eastAsia"/>
        </w:rPr>
        <w:t>中，使用参数时</w:t>
      </w:r>
      <w:r w:rsidR="009505F4">
        <w:rPr>
          <w:rFonts w:hint="eastAsia"/>
        </w:rPr>
        <w:t>需按顺序解析和使用</w:t>
      </w:r>
      <w:r w:rsidR="00FC560F">
        <w:rPr>
          <w:rFonts w:hint="eastAsia"/>
        </w:rPr>
        <w:t>；</w:t>
      </w:r>
    </w:p>
    <w:p w:rsidR="00FC560F" w:rsidRDefault="00050482">
      <w:pPr>
        <w:ind w:firstLine="480"/>
        <w:pPrChange w:id="1091" w:author="刘润瞻" w:date="2020-08-18T15:52:00Z">
          <w:pPr>
            <w:pStyle w:val="a3"/>
            <w:numPr>
              <w:numId w:val="4"/>
            </w:numPr>
            <w:ind w:left="780" w:hanging="360"/>
          </w:pPr>
        </w:pPrChange>
      </w:pPr>
      <w:ins w:id="1092" w:author="刘润瞻" w:date="2020-08-18T15:53:00Z">
        <w:r>
          <w:rPr>
            <w:rFonts w:hint="eastAsia"/>
          </w:rPr>
          <w:t>3</w:t>
        </w:r>
        <w:r>
          <w:rPr>
            <w:rFonts w:hint="eastAsia"/>
          </w:rPr>
          <w:t>）</w:t>
        </w:r>
      </w:ins>
      <w:r w:rsidR="00FC560F">
        <w:rPr>
          <w:rFonts w:hint="eastAsia"/>
        </w:rPr>
        <w:t>return</w:t>
      </w:r>
      <w:r w:rsidR="00FC560F">
        <w:rPr>
          <w:rFonts w:hint="eastAsia"/>
        </w:rPr>
        <w:t>后跟函数的返回值，如不写，则</w:t>
      </w:r>
      <w:ins w:id="1093" w:author="刘润瞻" w:date="2020-08-24T20:00:00Z">
        <w:r w:rsidR="00BC09D1">
          <w:rPr>
            <w:rFonts w:hint="eastAsia"/>
          </w:rPr>
          <w:t>默认返回函数中最后一句语句结果</w:t>
        </w:r>
      </w:ins>
      <w:del w:id="1094" w:author="刘润瞻" w:date="2020-08-24T20:00:00Z">
        <w:r w:rsidR="00FC560F" w:rsidDel="00BC09D1">
          <w:rPr>
            <w:rFonts w:hint="eastAsia"/>
          </w:rPr>
          <w:delText>无返回值</w:delText>
        </w:r>
      </w:del>
      <w:r w:rsidR="00FC560F">
        <w:rPr>
          <w:rFonts w:hint="eastAsia"/>
        </w:rPr>
        <w:t>；</w:t>
      </w:r>
    </w:p>
    <w:p w:rsidR="00FC560F" w:rsidRPr="00C243DE" w:rsidRDefault="00050482">
      <w:pPr>
        <w:ind w:firstLine="480"/>
        <w:pPrChange w:id="1095" w:author="刘润瞻" w:date="2020-08-18T15:52:00Z">
          <w:pPr>
            <w:pStyle w:val="a3"/>
            <w:numPr>
              <w:numId w:val="4"/>
            </w:numPr>
            <w:ind w:left="780" w:hanging="360"/>
          </w:pPr>
        </w:pPrChange>
      </w:pPr>
      <w:ins w:id="1096" w:author="刘润瞻" w:date="2020-08-18T15:53:00Z">
        <w:r>
          <w:rPr>
            <w:rFonts w:hint="eastAsia"/>
          </w:rPr>
          <w:t>4</w:t>
        </w:r>
        <w:r>
          <w:rPr>
            <w:rFonts w:hint="eastAsia"/>
          </w:rPr>
          <w:t>）</w:t>
        </w:r>
      </w:ins>
      <w:r w:rsidR="00FC560F">
        <w:rPr>
          <w:rFonts w:hint="eastAsia"/>
        </w:rPr>
        <w:t>Perl</w:t>
      </w:r>
      <w:r w:rsidR="00FC560F">
        <w:rPr>
          <w:rFonts w:hint="eastAsia"/>
        </w:rPr>
        <w:t>中以“</w:t>
      </w:r>
      <w:r w:rsidR="00FC560F">
        <w:rPr>
          <w:rFonts w:hint="eastAsia"/>
        </w:rPr>
        <w:t>{}</w:t>
      </w:r>
      <w:r w:rsidR="00FC560F">
        <w:rPr>
          <w:rFonts w:hint="eastAsia"/>
        </w:rPr>
        <w:t>”为函数的作用域标志。</w:t>
      </w:r>
    </w:p>
    <w:p w:rsidR="00AD4491" w:rsidRPr="008A28D8" w:rsidRDefault="00AD4491" w:rsidP="00D377AF"/>
    <w:p w:rsidR="00D377AF" w:rsidRDefault="008A28D8">
      <w:pPr>
        <w:pStyle w:val="2"/>
        <w:numPr>
          <w:ilvl w:val="0"/>
          <w:numId w:val="6"/>
        </w:numPr>
        <w:pPrChange w:id="1097" w:author="刘润瞻" w:date="2020-08-20T19:50:00Z">
          <w:pPr/>
        </w:pPrChange>
      </w:pPr>
      <w:del w:id="1098" w:author="刘润瞻" w:date="2020-08-18T15:28:00Z">
        <w:r w:rsidDel="002272C0">
          <w:rPr>
            <w:rFonts w:hint="eastAsia"/>
          </w:rPr>
          <w:delText>7</w:delText>
        </w:r>
        <w:r w:rsidR="00BA3513" w:rsidDel="002272C0">
          <w:rPr>
            <w:rFonts w:hint="eastAsia"/>
          </w:rPr>
          <w:delText>.</w:delText>
        </w:r>
        <w:r w:rsidR="00BA3513" w:rsidRPr="008B04B6" w:rsidDel="002272C0">
          <w:rPr>
            <w:rFonts w:hint="eastAsia"/>
          </w:rPr>
          <w:delText xml:space="preserve"> </w:delText>
        </w:r>
      </w:del>
      <w:bookmarkStart w:id="1099" w:name="_Toc51602812"/>
      <w:bookmarkStart w:id="1100" w:name="_Toc51602843"/>
      <w:bookmarkStart w:id="1101" w:name="_Toc51608760"/>
      <w:r w:rsidR="00BA3513" w:rsidRPr="00A457AB">
        <w:rPr>
          <w:rFonts w:hint="eastAsia"/>
        </w:rPr>
        <w:t>文件和文件夹处理</w:t>
      </w:r>
      <w:bookmarkEnd w:id="1099"/>
      <w:bookmarkEnd w:id="1100"/>
      <w:bookmarkEnd w:id="1101"/>
    </w:p>
    <w:p w:rsidR="00B2643E" w:rsidRDefault="002F0F5E" w:rsidP="00D377AF">
      <w:pPr>
        <w:rPr>
          <w:ins w:id="1102" w:author="刘润瞻" w:date="2020-08-20T19:54:00Z"/>
        </w:rPr>
      </w:pPr>
      <w:r>
        <w:rPr>
          <w:rFonts w:hint="eastAsia"/>
        </w:rPr>
        <w:tab/>
      </w:r>
      <w:r w:rsidR="00BD0C39">
        <w:rPr>
          <w:rFonts w:hint="eastAsia"/>
        </w:rPr>
        <w:t>linux</w:t>
      </w:r>
      <w:r w:rsidR="00BD0C39">
        <w:rPr>
          <w:rFonts w:hint="eastAsia"/>
        </w:rPr>
        <w:t>环境下的换行符</w:t>
      </w:r>
      <w:r w:rsidR="00104832">
        <w:rPr>
          <w:rFonts w:hint="eastAsia"/>
        </w:rPr>
        <w:t>为</w:t>
      </w:r>
      <w:r w:rsidR="00BD0C39">
        <w:rPr>
          <w:rFonts w:hint="eastAsia"/>
        </w:rPr>
        <w:t>“</w:t>
      </w:r>
      <w:r w:rsidR="00BD0C39">
        <w:rPr>
          <w:rFonts w:hint="eastAsia"/>
        </w:rPr>
        <w:t>\n</w:t>
      </w:r>
      <w:r w:rsidR="00BD0C39">
        <w:rPr>
          <w:rFonts w:hint="eastAsia"/>
        </w:rPr>
        <w:t>”</w:t>
      </w:r>
      <w:r w:rsidR="00104832">
        <w:rPr>
          <w:rFonts w:hint="eastAsia"/>
        </w:rPr>
        <w:t>，</w:t>
      </w:r>
      <w:r w:rsidR="00BD0C39">
        <w:rPr>
          <w:rFonts w:hint="eastAsia"/>
        </w:rPr>
        <w:t>windows</w:t>
      </w:r>
      <w:r w:rsidR="00BD0C39">
        <w:rPr>
          <w:rFonts w:hint="eastAsia"/>
        </w:rPr>
        <w:t>环境下的换行符</w:t>
      </w:r>
      <w:r w:rsidR="00104832">
        <w:rPr>
          <w:rFonts w:hint="eastAsia"/>
        </w:rPr>
        <w:t>为</w:t>
      </w:r>
      <w:r w:rsidR="00BD0C39">
        <w:t>”</w:t>
      </w:r>
      <w:r w:rsidR="00BD0C39">
        <w:rPr>
          <w:rFonts w:hint="eastAsia"/>
        </w:rPr>
        <w:t>\r\n</w:t>
      </w:r>
      <w:r w:rsidR="00BD0C39">
        <w:t>”</w:t>
      </w:r>
      <w:r w:rsidR="00B661B2">
        <w:rPr>
          <w:rFonts w:hint="eastAsia"/>
        </w:rPr>
        <w:t>，以下对不同环境的换行符不做区分</w:t>
      </w:r>
      <w:r w:rsidR="00104832">
        <w:rPr>
          <w:rFonts w:hint="eastAsia"/>
        </w:rPr>
        <w:t>。</w:t>
      </w:r>
    </w:p>
    <w:p w:rsidR="004B014B" w:rsidRDefault="0061603E">
      <w:pPr>
        <w:rPr>
          <w:ins w:id="1103" w:author="刘润瞻" w:date="2020-09-21T17:26:00Z"/>
        </w:rPr>
      </w:pPr>
      <w:ins w:id="1104" w:author="刘润瞻" w:date="2020-08-20T19:54:00Z">
        <w:r>
          <w:rPr>
            <w:rFonts w:hint="eastAsia"/>
          </w:rPr>
          <w:tab/>
        </w:r>
        <w:r w:rsidR="006235AA">
          <w:rPr>
            <w:rFonts w:hint="eastAsia"/>
          </w:rPr>
          <w:t>无论</w:t>
        </w:r>
        <w:r w:rsidR="006235AA">
          <w:rPr>
            <w:rFonts w:hint="eastAsia"/>
          </w:rPr>
          <w:t>Python</w:t>
        </w:r>
      </w:ins>
      <w:ins w:id="1105" w:author="刘润瞻" w:date="2020-09-21T17:26:00Z">
        <w:r w:rsidR="00340734">
          <w:rPr>
            <w:rFonts w:hint="eastAsia"/>
          </w:rPr>
          <w:t>还是</w:t>
        </w:r>
        <w:r w:rsidR="00340734">
          <w:rPr>
            <w:rFonts w:hint="eastAsia"/>
          </w:rPr>
          <w:t>Perl</w:t>
        </w:r>
      </w:ins>
      <w:ins w:id="1106" w:author="刘润瞻" w:date="2020-08-20T19:54:00Z">
        <w:r w:rsidR="006235AA">
          <w:rPr>
            <w:rFonts w:hint="eastAsia"/>
          </w:rPr>
          <w:t>，对文件的操作均是通过句柄进行的</w:t>
        </w:r>
      </w:ins>
      <w:ins w:id="1107" w:author="刘润瞻" w:date="2020-09-21T17:27:00Z">
        <w:r w:rsidR="00182FC3">
          <w:rPr>
            <w:rFonts w:hint="eastAsia"/>
          </w:rPr>
          <w:t>，通过</w:t>
        </w:r>
        <w:r w:rsidR="00182FC3">
          <w:rPr>
            <w:rFonts w:hint="eastAsia"/>
          </w:rPr>
          <w:t>open</w:t>
        </w:r>
        <w:r w:rsidR="00182FC3">
          <w:rPr>
            <w:rFonts w:hint="eastAsia"/>
          </w:rPr>
          <w:t>函数申请文件句柄，通过</w:t>
        </w:r>
        <w:r w:rsidR="00182FC3">
          <w:rPr>
            <w:rFonts w:hint="eastAsia"/>
          </w:rPr>
          <w:t>close</w:t>
        </w:r>
        <w:r w:rsidR="00182FC3">
          <w:rPr>
            <w:rFonts w:hint="eastAsia"/>
          </w:rPr>
          <w:t>关闭文件句柄</w:t>
        </w:r>
      </w:ins>
      <w:ins w:id="1108" w:author="刘润瞻" w:date="2020-09-21T17:28:00Z">
        <w:r w:rsidR="00182FC3">
          <w:rPr>
            <w:rFonts w:hint="eastAsia"/>
          </w:rPr>
          <w:t>（</w:t>
        </w:r>
      </w:ins>
      <w:ins w:id="1109" w:author="刘润瞻" w:date="2020-12-02T18:53:00Z">
        <w:r w:rsidR="00E54AB1">
          <w:rPr>
            <w:rFonts w:hint="eastAsia"/>
          </w:rPr>
          <w:t>除</w:t>
        </w:r>
        <w:r w:rsidR="00E54AB1">
          <w:rPr>
            <w:rFonts w:hint="eastAsia"/>
          </w:rPr>
          <w:t>Python</w:t>
        </w:r>
        <w:r w:rsidR="00E54AB1">
          <w:rPr>
            <w:rFonts w:hint="eastAsia"/>
          </w:rPr>
          <w:t>的</w:t>
        </w:r>
      </w:ins>
      <w:ins w:id="1110" w:author="刘润瞻" w:date="2020-12-02T18:54:00Z">
        <w:r w:rsidR="00E54AB1">
          <w:rPr>
            <w:rFonts w:hint="eastAsia"/>
          </w:rPr>
          <w:t>with</w:t>
        </w:r>
        <w:r w:rsidR="00E54AB1">
          <w:rPr>
            <w:rFonts w:hint="eastAsia"/>
          </w:rPr>
          <w:t>语句外，</w:t>
        </w:r>
      </w:ins>
      <w:ins w:id="1111" w:author="刘润瞻" w:date="2020-09-21T17:28:00Z">
        <w:r w:rsidR="00182FC3">
          <w:rPr>
            <w:rFonts w:hint="eastAsia"/>
          </w:rPr>
          <w:t>open</w:t>
        </w:r>
        <w:r w:rsidR="00182FC3">
          <w:rPr>
            <w:rFonts w:hint="eastAsia"/>
          </w:rPr>
          <w:t>和</w:t>
        </w:r>
        <w:r w:rsidR="00182FC3">
          <w:rPr>
            <w:rFonts w:hint="eastAsia"/>
          </w:rPr>
          <w:t>close</w:t>
        </w:r>
        <w:r w:rsidR="00BA28D3">
          <w:rPr>
            <w:rFonts w:hint="eastAsia"/>
          </w:rPr>
          <w:t>函数必须配对，</w:t>
        </w:r>
      </w:ins>
      <w:ins w:id="1112" w:author="刘润瞻" w:date="2020-12-02T18:54:00Z">
        <w:r w:rsidR="00BA28D3">
          <w:rPr>
            <w:rFonts w:hint="eastAsia"/>
          </w:rPr>
          <w:t>否则会导致</w:t>
        </w:r>
      </w:ins>
      <w:ins w:id="1113" w:author="刘润瞻" w:date="2020-09-21T17:28:00Z">
        <w:r w:rsidR="00C34BC1">
          <w:rPr>
            <w:rFonts w:hint="eastAsia"/>
          </w:rPr>
          <w:t>资源泄露，影响</w:t>
        </w:r>
      </w:ins>
      <w:ins w:id="1114" w:author="刘润瞻" w:date="2020-12-02T18:53:00Z">
        <w:r w:rsidR="008D2603">
          <w:rPr>
            <w:rFonts w:hint="eastAsia"/>
          </w:rPr>
          <w:t>向系统</w:t>
        </w:r>
      </w:ins>
      <w:ins w:id="1115" w:author="刘润瞻" w:date="2020-09-21T17:28:00Z">
        <w:r w:rsidR="00182FC3">
          <w:rPr>
            <w:rFonts w:hint="eastAsia"/>
          </w:rPr>
          <w:t>申请</w:t>
        </w:r>
      </w:ins>
      <w:ins w:id="1116" w:author="刘润瞻" w:date="2020-12-02T18:53:00Z">
        <w:r w:rsidR="008D2603">
          <w:rPr>
            <w:rFonts w:hint="eastAsia"/>
          </w:rPr>
          <w:t>新的</w:t>
        </w:r>
      </w:ins>
      <w:ins w:id="1117" w:author="刘润瞻" w:date="2020-09-21T17:28:00Z">
        <w:r w:rsidR="00182FC3">
          <w:rPr>
            <w:rFonts w:hint="eastAsia"/>
          </w:rPr>
          <w:t>文件句柄</w:t>
        </w:r>
      </w:ins>
      <w:ins w:id="1118" w:author="刘润瞻" w:date="2020-12-02T18:55:00Z">
        <w:r w:rsidR="00C5121E">
          <w:rPr>
            <w:rFonts w:hint="eastAsia"/>
          </w:rPr>
          <w:t>，这是由于任意系统可申请的文件句柄数量是有限的</w:t>
        </w:r>
      </w:ins>
      <w:ins w:id="1119" w:author="刘润瞻" w:date="2020-09-21T17:28:00Z">
        <w:r w:rsidR="00182FC3">
          <w:rPr>
            <w:rFonts w:hint="eastAsia"/>
          </w:rPr>
          <w:t>）</w:t>
        </w:r>
      </w:ins>
      <w:ins w:id="1120" w:author="刘润瞻" w:date="2020-08-20T19:55:00Z">
        <w:r w:rsidR="00643531">
          <w:rPr>
            <w:rFonts w:hint="eastAsia"/>
          </w:rPr>
          <w:t>。</w:t>
        </w:r>
      </w:ins>
    </w:p>
    <w:p w:rsidR="00B1043F" w:rsidRDefault="00875F4D">
      <w:pPr>
        <w:ind w:firstLine="420"/>
        <w:rPr>
          <w:ins w:id="1121" w:author="刘润瞻" w:date="2020-08-20T19:56:00Z"/>
        </w:rPr>
        <w:pPrChange w:id="1122" w:author="刘润瞻" w:date="2020-09-21T17:26:00Z">
          <w:pPr/>
        </w:pPrChange>
      </w:pPr>
      <w:ins w:id="1123" w:author="刘润瞻" w:date="2020-09-21T17:25:00Z">
        <w:r>
          <w:rPr>
            <w:rFonts w:hint="eastAsia"/>
          </w:rPr>
          <w:t>Python</w:t>
        </w:r>
      </w:ins>
      <w:ins w:id="1124" w:author="刘润瞻" w:date="2020-08-20T19:55:00Z">
        <w:r w:rsidR="00643531">
          <w:rPr>
            <w:rFonts w:hint="eastAsia"/>
          </w:rPr>
          <w:t>句柄的类型</w:t>
        </w:r>
      </w:ins>
      <w:ins w:id="1125" w:author="刘润瞻" w:date="2020-09-21T17:25:00Z">
        <w:r w:rsidR="004B014B">
          <w:rPr>
            <w:rFonts w:hint="eastAsia"/>
          </w:rPr>
          <w:t>根据</w:t>
        </w:r>
      </w:ins>
      <w:ins w:id="1126" w:author="刘润瞻" w:date="2020-08-20T19:55:00Z">
        <w:r w:rsidR="004B014B">
          <w:rPr>
            <w:rFonts w:hint="eastAsia"/>
          </w:rPr>
          <w:t>如下</w:t>
        </w:r>
      </w:ins>
      <w:ins w:id="1127" w:author="刘润瞻" w:date="2020-09-21T17:29:00Z">
        <w:r w:rsidR="00B21D57">
          <w:rPr>
            <w:rFonts w:hint="eastAsia"/>
          </w:rPr>
          <w:t>格式</w:t>
        </w:r>
      </w:ins>
      <w:ins w:id="1128" w:author="刘润瞻" w:date="2020-09-21T17:26:00Z">
        <w:r w:rsidR="004B014B">
          <w:rPr>
            <w:rFonts w:hint="eastAsia"/>
          </w:rPr>
          <w:t>进行定义</w:t>
        </w:r>
        <w:r w:rsidR="00340734">
          <w:rPr>
            <w:rFonts w:hint="eastAsia"/>
          </w:rPr>
          <w:t>：</w:t>
        </w:r>
      </w:ins>
    </w:p>
    <w:tbl>
      <w:tblPr>
        <w:tblStyle w:val="a6"/>
        <w:tblW w:w="0" w:type="auto"/>
        <w:tblLook w:val="04A0" w:firstRow="1" w:lastRow="0" w:firstColumn="1" w:lastColumn="0" w:noHBand="0" w:noVBand="1"/>
        <w:tblPrChange w:id="1129" w:author="刘润瞻" w:date="2020-09-21T17:34:00Z">
          <w:tblPr>
            <w:tblStyle w:val="a6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76"/>
        <w:gridCol w:w="2012"/>
        <w:gridCol w:w="2198"/>
        <w:gridCol w:w="2236"/>
        <w:tblGridChange w:id="1130">
          <w:tblGrid>
            <w:gridCol w:w="2840"/>
            <w:gridCol w:w="2841"/>
            <w:gridCol w:w="2841"/>
            <w:gridCol w:w="2841"/>
          </w:tblGrid>
        </w:tblGridChange>
      </w:tblGrid>
      <w:tr w:rsidR="00CC5AB3" w:rsidTr="00CC5AB3">
        <w:trPr>
          <w:ins w:id="1131" w:author="刘润瞻" w:date="2020-08-20T19:56:00Z"/>
        </w:trPr>
        <w:tc>
          <w:tcPr>
            <w:tcW w:w="2076" w:type="dxa"/>
            <w:shd w:val="clear" w:color="auto" w:fill="C0C0C0"/>
            <w:vAlign w:val="center"/>
            <w:tcPrChange w:id="1132" w:author="刘润瞻" w:date="2020-09-21T17:34:00Z">
              <w:tcPr>
                <w:tcW w:w="2840" w:type="dxa"/>
                <w:shd w:val="clear" w:color="auto" w:fill="C0C0C0"/>
                <w:vAlign w:val="center"/>
              </w:tcPr>
            </w:tcPrChange>
          </w:tcPr>
          <w:p w:rsidR="00CC5AB3" w:rsidRPr="00F53341" w:rsidRDefault="00CC5AB3">
            <w:pPr>
              <w:jc w:val="center"/>
              <w:rPr>
                <w:ins w:id="1133" w:author="刘润瞻" w:date="2020-08-20T19:56:00Z"/>
                <w:sz w:val="21"/>
                <w:szCs w:val="21"/>
                <w:rPrChange w:id="1134" w:author="刘润瞻" w:date="2020-08-20T19:58:00Z">
                  <w:rPr>
                    <w:ins w:id="1135" w:author="刘润瞻" w:date="2020-08-20T19:56:00Z"/>
                  </w:rPr>
                </w:rPrChange>
              </w:rPr>
              <w:pPrChange w:id="1136" w:author="刘润瞻" w:date="2020-08-20T19:58:00Z">
                <w:pPr/>
              </w:pPrChange>
            </w:pPr>
            <w:ins w:id="1137" w:author="刘润瞻" w:date="2020-08-20T19:56:00Z">
              <w:r w:rsidRPr="00F53341">
                <w:rPr>
                  <w:rFonts w:hint="eastAsia"/>
                  <w:sz w:val="21"/>
                  <w:szCs w:val="21"/>
                  <w:rPrChange w:id="1138" w:author="刘润瞻" w:date="2020-08-20T19:58:00Z">
                    <w:rPr>
                      <w:rFonts w:hint="eastAsia"/>
                    </w:rPr>
                  </w:rPrChange>
                </w:rPr>
                <w:t>文件类型</w:t>
              </w:r>
            </w:ins>
          </w:p>
        </w:tc>
        <w:tc>
          <w:tcPr>
            <w:tcW w:w="2012" w:type="dxa"/>
            <w:shd w:val="clear" w:color="auto" w:fill="C0C0C0"/>
            <w:tcPrChange w:id="1139" w:author="刘润瞻" w:date="2020-09-21T17:34:00Z">
              <w:tcPr>
                <w:tcW w:w="2841" w:type="dxa"/>
                <w:shd w:val="clear" w:color="auto" w:fill="C0C0C0"/>
              </w:tcPr>
            </w:tcPrChange>
          </w:tcPr>
          <w:p w:rsidR="00CC5AB3" w:rsidRDefault="00CC5AB3">
            <w:pPr>
              <w:jc w:val="center"/>
              <w:rPr>
                <w:ins w:id="1140" w:author="刘润瞻" w:date="2020-09-21T17:34:00Z"/>
                <w:sz w:val="21"/>
                <w:szCs w:val="21"/>
              </w:rPr>
            </w:pPr>
            <w:ins w:id="1141" w:author="刘润瞻" w:date="2020-09-21T17:34:00Z">
              <w:r>
                <w:rPr>
                  <w:rFonts w:hint="eastAsia"/>
                  <w:sz w:val="21"/>
                  <w:szCs w:val="21"/>
                </w:rPr>
                <w:t>操作</w:t>
              </w:r>
            </w:ins>
          </w:p>
        </w:tc>
        <w:tc>
          <w:tcPr>
            <w:tcW w:w="2198" w:type="dxa"/>
            <w:shd w:val="clear" w:color="auto" w:fill="C0C0C0"/>
            <w:vAlign w:val="center"/>
            <w:tcPrChange w:id="1142" w:author="刘润瞻" w:date="2020-09-21T17:34:00Z">
              <w:tcPr>
                <w:tcW w:w="2841" w:type="dxa"/>
                <w:shd w:val="clear" w:color="auto" w:fill="C0C0C0"/>
                <w:vAlign w:val="center"/>
              </w:tcPr>
            </w:tcPrChange>
          </w:tcPr>
          <w:p w:rsidR="00CC5AB3" w:rsidRPr="00F53341" w:rsidRDefault="00CC5AB3">
            <w:pPr>
              <w:jc w:val="center"/>
              <w:rPr>
                <w:ins w:id="1143" w:author="刘润瞻" w:date="2020-08-20T19:56:00Z"/>
                <w:sz w:val="21"/>
                <w:szCs w:val="21"/>
                <w:rPrChange w:id="1144" w:author="刘润瞻" w:date="2020-08-20T19:58:00Z">
                  <w:rPr>
                    <w:ins w:id="1145" w:author="刘润瞻" w:date="2020-08-20T19:56:00Z"/>
                  </w:rPr>
                </w:rPrChange>
              </w:rPr>
              <w:pPrChange w:id="1146" w:author="刘润瞻" w:date="2020-08-20T19:58:00Z">
                <w:pPr/>
              </w:pPrChange>
            </w:pPr>
            <w:ins w:id="1147" w:author="刘润瞻" w:date="2020-09-21T17:34:00Z">
              <w:r>
                <w:rPr>
                  <w:rFonts w:hint="eastAsia"/>
                  <w:sz w:val="21"/>
                  <w:szCs w:val="21"/>
                </w:rPr>
                <w:t>格式</w:t>
              </w:r>
            </w:ins>
          </w:p>
        </w:tc>
        <w:tc>
          <w:tcPr>
            <w:tcW w:w="2236" w:type="dxa"/>
            <w:shd w:val="clear" w:color="auto" w:fill="C0C0C0"/>
            <w:vAlign w:val="center"/>
            <w:tcPrChange w:id="1148" w:author="刘润瞻" w:date="2020-09-21T17:34:00Z">
              <w:tcPr>
                <w:tcW w:w="2841" w:type="dxa"/>
                <w:shd w:val="clear" w:color="auto" w:fill="C0C0C0"/>
                <w:vAlign w:val="center"/>
              </w:tcPr>
            </w:tcPrChange>
          </w:tcPr>
          <w:p w:rsidR="00CC5AB3" w:rsidRPr="00F53341" w:rsidRDefault="00CC5AB3">
            <w:pPr>
              <w:jc w:val="center"/>
              <w:rPr>
                <w:ins w:id="1149" w:author="刘润瞻" w:date="2020-08-20T19:56:00Z"/>
                <w:sz w:val="21"/>
                <w:szCs w:val="21"/>
                <w:rPrChange w:id="1150" w:author="刘润瞻" w:date="2020-08-20T19:58:00Z">
                  <w:rPr>
                    <w:ins w:id="1151" w:author="刘润瞻" w:date="2020-08-20T19:56:00Z"/>
                  </w:rPr>
                </w:rPrChange>
              </w:rPr>
              <w:pPrChange w:id="1152" w:author="刘润瞻" w:date="2020-08-20T19:58:00Z">
                <w:pPr/>
              </w:pPrChange>
            </w:pPr>
            <w:ins w:id="1153" w:author="刘润瞻" w:date="2020-08-20T19:59:00Z">
              <w:r>
                <w:rPr>
                  <w:rFonts w:hint="eastAsia"/>
                  <w:sz w:val="21"/>
                  <w:szCs w:val="21"/>
                </w:rPr>
                <w:t>追加</w:t>
              </w:r>
            </w:ins>
          </w:p>
        </w:tc>
      </w:tr>
      <w:tr w:rsidR="00CC5AB3" w:rsidTr="00CC5AB3">
        <w:trPr>
          <w:ins w:id="1154" w:author="刘润瞻" w:date="2020-08-20T19:56:00Z"/>
        </w:trPr>
        <w:tc>
          <w:tcPr>
            <w:tcW w:w="2076" w:type="dxa"/>
            <w:vMerge w:val="restart"/>
            <w:vAlign w:val="center"/>
            <w:tcPrChange w:id="1155" w:author="刘润瞻" w:date="2020-09-21T17:34:00Z">
              <w:tcPr>
                <w:tcW w:w="2840" w:type="dxa"/>
                <w:vMerge w:val="restart"/>
                <w:vAlign w:val="center"/>
              </w:tcPr>
            </w:tcPrChange>
          </w:tcPr>
          <w:p w:rsidR="00CC5AB3" w:rsidRPr="00F53341" w:rsidRDefault="00CC5AB3">
            <w:pPr>
              <w:jc w:val="center"/>
              <w:rPr>
                <w:ins w:id="1156" w:author="刘润瞻" w:date="2020-08-20T19:56:00Z"/>
                <w:sz w:val="21"/>
                <w:szCs w:val="21"/>
                <w:rPrChange w:id="1157" w:author="刘润瞻" w:date="2020-08-20T19:58:00Z">
                  <w:rPr>
                    <w:ins w:id="1158" w:author="刘润瞻" w:date="2020-08-20T19:56:00Z"/>
                  </w:rPr>
                </w:rPrChange>
              </w:rPr>
              <w:pPrChange w:id="1159" w:author="刘润瞻" w:date="2020-08-20T19:58:00Z">
                <w:pPr/>
              </w:pPrChange>
            </w:pPr>
            <w:ins w:id="1160" w:author="刘润瞻" w:date="2020-08-20T19:57:00Z">
              <w:r w:rsidRPr="00F53341">
                <w:rPr>
                  <w:rFonts w:hint="eastAsia"/>
                  <w:sz w:val="21"/>
                  <w:szCs w:val="21"/>
                  <w:rPrChange w:id="1161" w:author="刘润瞻" w:date="2020-08-20T19:58:00Z">
                    <w:rPr>
                      <w:rFonts w:hint="eastAsia"/>
                    </w:rPr>
                  </w:rPrChange>
                </w:rPr>
                <w:t>文本文件</w:t>
              </w:r>
            </w:ins>
          </w:p>
        </w:tc>
        <w:tc>
          <w:tcPr>
            <w:tcW w:w="2012" w:type="dxa"/>
            <w:tcPrChange w:id="1162" w:author="刘润瞻" w:date="2020-09-21T17:34:00Z">
              <w:tcPr>
                <w:tcW w:w="2841" w:type="dxa"/>
              </w:tcPr>
            </w:tcPrChange>
          </w:tcPr>
          <w:p w:rsidR="00CC5AB3" w:rsidRDefault="00CC5AB3">
            <w:pPr>
              <w:jc w:val="center"/>
              <w:rPr>
                <w:ins w:id="1163" w:author="刘润瞻" w:date="2020-09-21T17:34:00Z"/>
                <w:sz w:val="21"/>
                <w:szCs w:val="21"/>
              </w:rPr>
            </w:pPr>
            <w:ins w:id="1164" w:author="刘润瞻" w:date="2020-09-21T17:34:00Z">
              <w:r>
                <w:rPr>
                  <w:rFonts w:hint="eastAsia"/>
                  <w:sz w:val="21"/>
                  <w:szCs w:val="21"/>
                </w:rPr>
                <w:t>读</w:t>
              </w:r>
            </w:ins>
          </w:p>
        </w:tc>
        <w:tc>
          <w:tcPr>
            <w:tcW w:w="2198" w:type="dxa"/>
            <w:vAlign w:val="center"/>
            <w:tcPrChange w:id="1165" w:author="刘润瞻" w:date="2020-09-21T17:34:00Z">
              <w:tcPr>
                <w:tcW w:w="2841" w:type="dxa"/>
                <w:vAlign w:val="center"/>
              </w:tcPr>
            </w:tcPrChange>
          </w:tcPr>
          <w:p w:rsidR="00CC5AB3" w:rsidRPr="00F53341" w:rsidRDefault="00CC5AB3">
            <w:pPr>
              <w:jc w:val="center"/>
              <w:rPr>
                <w:ins w:id="1166" w:author="刘润瞻" w:date="2020-08-20T19:56:00Z"/>
                <w:sz w:val="21"/>
                <w:szCs w:val="21"/>
                <w:rPrChange w:id="1167" w:author="刘润瞻" w:date="2020-08-20T19:58:00Z">
                  <w:rPr>
                    <w:ins w:id="1168" w:author="刘润瞻" w:date="2020-08-20T19:56:00Z"/>
                  </w:rPr>
                </w:rPrChange>
              </w:rPr>
              <w:pPrChange w:id="1169" w:author="刘润瞻" w:date="2020-08-20T19:58:00Z">
                <w:pPr/>
              </w:pPrChange>
            </w:pPr>
            <w:ins w:id="1170" w:author="刘润瞻" w:date="2020-08-20T19:58:00Z">
              <w:r>
                <w:rPr>
                  <w:sz w:val="21"/>
                  <w:szCs w:val="21"/>
                </w:rPr>
                <w:t>“</w:t>
              </w:r>
              <w:r>
                <w:rPr>
                  <w:rFonts w:hint="eastAsia"/>
                  <w:sz w:val="21"/>
                  <w:szCs w:val="21"/>
                </w:rPr>
                <w:t>r</w:t>
              </w:r>
              <w:r>
                <w:rPr>
                  <w:sz w:val="21"/>
                  <w:szCs w:val="21"/>
                </w:rPr>
                <w:t>”</w:t>
              </w:r>
            </w:ins>
          </w:p>
        </w:tc>
        <w:tc>
          <w:tcPr>
            <w:tcW w:w="2236" w:type="dxa"/>
            <w:vAlign w:val="center"/>
            <w:tcPrChange w:id="1171" w:author="刘润瞻" w:date="2020-09-21T17:34:00Z">
              <w:tcPr>
                <w:tcW w:w="2841" w:type="dxa"/>
                <w:vAlign w:val="center"/>
              </w:tcPr>
            </w:tcPrChange>
          </w:tcPr>
          <w:p w:rsidR="00CC5AB3" w:rsidRPr="00F53341" w:rsidRDefault="00CC5AB3">
            <w:pPr>
              <w:jc w:val="center"/>
              <w:rPr>
                <w:ins w:id="1172" w:author="刘润瞻" w:date="2020-08-20T19:56:00Z"/>
                <w:sz w:val="21"/>
                <w:szCs w:val="21"/>
                <w:rPrChange w:id="1173" w:author="刘润瞻" w:date="2020-08-20T19:58:00Z">
                  <w:rPr>
                    <w:ins w:id="1174" w:author="刘润瞻" w:date="2020-08-20T19:56:00Z"/>
                  </w:rPr>
                </w:rPrChange>
              </w:rPr>
              <w:pPrChange w:id="1175" w:author="刘润瞻" w:date="2020-08-20T19:58:00Z">
                <w:pPr/>
              </w:pPrChange>
            </w:pPr>
            <w:ins w:id="1176" w:author="刘润瞻" w:date="2020-08-20T19:59:00Z">
              <w:r>
                <w:rPr>
                  <w:sz w:val="21"/>
                  <w:szCs w:val="21"/>
                </w:rPr>
                <w:t>“</w:t>
              </w:r>
              <w:r>
                <w:rPr>
                  <w:rFonts w:hint="eastAsia"/>
                  <w:sz w:val="21"/>
                  <w:szCs w:val="21"/>
                </w:rPr>
                <w:t>r+</w:t>
              </w:r>
              <w:r>
                <w:rPr>
                  <w:sz w:val="21"/>
                  <w:szCs w:val="21"/>
                </w:rPr>
                <w:t>”</w:t>
              </w:r>
            </w:ins>
          </w:p>
        </w:tc>
      </w:tr>
      <w:tr w:rsidR="00CC5AB3" w:rsidTr="00CC5AB3">
        <w:trPr>
          <w:ins w:id="1177" w:author="刘润瞻" w:date="2020-08-20T19:56:00Z"/>
        </w:trPr>
        <w:tc>
          <w:tcPr>
            <w:tcW w:w="2076" w:type="dxa"/>
            <w:vMerge/>
            <w:vAlign w:val="center"/>
            <w:tcPrChange w:id="1178" w:author="刘润瞻" w:date="2020-09-21T17:34:00Z">
              <w:tcPr>
                <w:tcW w:w="2840" w:type="dxa"/>
                <w:vMerge/>
                <w:vAlign w:val="center"/>
              </w:tcPr>
            </w:tcPrChange>
          </w:tcPr>
          <w:p w:rsidR="00CC5AB3" w:rsidRPr="00F53341" w:rsidRDefault="00CC5AB3">
            <w:pPr>
              <w:jc w:val="center"/>
              <w:rPr>
                <w:ins w:id="1179" w:author="刘润瞻" w:date="2020-08-20T19:56:00Z"/>
                <w:sz w:val="21"/>
                <w:szCs w:val="21"/>
                <w:rPrChange w:id="1180" w:author="刘润瞻" w:date="2020-08-20T19:58:00Z">
                  <w:rPr>
                    <w:ins w:id="1181" w:author="刘润瞻" w:date="2020-08-20T19:56:00Z"/>
                  </w:rPr>
                </w:rPrChange>
              </w:rPr>
              <w:pPrChange w:id="1182" w:author="刘润瞻" w:date="2020-08-20T19:58:00Z">
                <w:pPr/>
              </w:pPrChange>
            </w:pPr>
          </w:p>
        </w:tc>
        <w:tc>
          <w:tcPr>
            <w:tcW w:w="2012" w:type="dxa"/>
            <w:tcPrChange w:id="1183" w:author="刘润瞻" w:date="2020-09-21T17:34:00Z">
              <w:tcPr>
                <w:tcW w:w="2841" w:type="dxa"/>
              </w:tcPr>
            </w:tcPrChange>
          </w:tcPr>
          <w:p w:rsidR="00CC5AB3" w:rsidRDefault="00CC5AB3">
            <w:pPr>
              <w:jc w:val="center"/>
              <w:rPr>
                <w:ins w:id="1184" w:author="刘润瞻" w:date="2020-09-21T17:34:00Z"/>
                <w:sz w:val="21"/>
                <w:szCs w:val="21"/>
              </w:rPr>
            </w:pPr>
            <w:ins w:id="1185" w:author="刘润瞻" w:date="2020-09-21T17:34:00Z">
              <w:r>
                <w:rPr>
                  <w:rFonts w:hint="eastAsia"/>
                  <w:sz w:val="21"/>
                  <w:szCs w:val="21"/>
                </w:rPr>
                <w:t>写</w:t>
              </w:r>
            </w:ins>
          </w:p>
        </w:tc>
        <w:tc>
          <w:tcPr>
            <w:tcW w:w="2198" w:type="dxa"/>
            <w:vAlign w:val="center"/>
            <w:tcPrChange w:id="1186" w:author="刘润瞻" w:date="2020-09-21T17:34:00Z">
              <w:tcPr>
                <w:tcW w:w="2841" w:type="dxa"/>
                <w:vAlign w:val="center"/>
              </w:tcPr>
            </w:tcPrChange>
          </w:tcPr>
          <w:p w:rsidR="00CC5AB3" w:rsidRPr="00F53341" w:rsidRDefault="00CC5AB3">
            <w:pPr>
              <w:jc w:val="center"/>
              <w:rPr>
                <w:ins w:id="1187" w:author="刘润瞻" w:date="2020-08-20T19:56:00Z"/>
                <w:sz w:val="21"/>
                <w:szCs w:val="21"/>
                <w:rPrChange w:id="1188" w:author="刘润瞻" w:date="2020-08-20T19:58:00Z">
                  <w:rPr>
                    <w:ins w:id="1189" w:author="刘润瞻" w:date="2020-08-20T19:56:00Z"/>
                  </w:rPr>
                </w:rPrChange>
              </w:rPr>
              <w:pPrChange w:id="1190" w:author="刘润瞻" w:date="2020-08-20T19:58:00Z">
                <w:pPr/>
              </w:pPrChange>
            </w:pPr>
            <w:ins w:id="1191" w:author="刘润瞻" w:date="2020-08-20T19:58:00Z">
              <w:r>
                <w:rPr>
                  <w:sz w:val="21"/>
                  <w:szCs w:val="21"/>
                </w:rPr>
                <w:t>“</w:t>
              </w:r>
            </w:ins>
            <w:ins w:id="1192" w:author="刘润瞻" w:date="2020-08-20T19:59:00Z">
              <w:r>
                <w:rPr>
                  <w:rFonts w:hint="eastAsia"/>
                  <w:sz w:val="21"/>
                  <w:szCs w:val="21"/>
                </w:rPr>
                <w:t>w</w:t>
              </w:r>
            </w:ins>
            <w:ins w:id="1193" w:author="刘润瞻" w:date="2020-08-20T19:58:00Z">
              <w:r>
                <w:rPr>
                  <w:sz w:val="21"/>
                  <w:szCs w:val="21"/>
                </w:rPr>
                <w:t>”</w:t>
              </w:r>
            </w:ins>
          </w:p>
        </w:tc>
        <w:tc>
          <w:tcPr>
            <w:tcW w:w="2236" w:type="dxa"/>
            <w:vAlign w:val="center"/>
            <w:tcPrChange w:id="1194" w:author="刘润瞻" w:date="2020-09-21T17:34:00Z">
              <w:tcPr>
                <w:tcW w:w="2841" w:type="dxa"/>
                <w:vAlign w:val="center"/>
              </w:tcPr>
            </w:tcPrChange>
          </w:tcPr>
          <w:p w:rsidR="00CC5AB3" w:rsidRPr="00F53341" w:rsidRDefault="00CC5AB3">
            <w:pPr>
              <w:jc w:val="center"/>
              <w:rPr>
                <w:ins w:id="1195" w:author="刘润瞻" w:date="2020-08-20T19:56:00Z"/>
                <w:sz w:val="21"/>
                <w:szCs w:val="21"/>
                <w:rPrChange w:id="1196" w:author="刘润瞻" w:date="2020-08-20T19:58:00Z">
                  <w:rPr>
                    <w:ins w:id="1197" w:author="刘润瞻" w:date="2020-08-20T19:56:00Z"/>
                  </w:rPr>
                </w:rPrChange>
              </w:rPr>
              <w:pPrChange w:id="1198" w:author="刘润瞻" w:date="2020-08-20T19:58:00Z">
                <w:pPr/>
              </w:pPrChange>
            </w:pPr>
            <w:ins w:id="1199" w:author="刘润瞻" w:date="2020-08-20T19:59:00Z">
              <w:r>
                <w:rPr>
                  <w:sz w:val="21"/>
                  <w:szCs w:val="21"/>
                </w:rPr>
                <w:t>“</w:t>
              </w:r>
              <w:r>
                <w:rPr>
                  <w:rFonts w:hint="eastAsia"/>
                  <w:sz w:val="21"/>
                  <w:szCs w:val="21"/>
                </w:rPr>
                <w:t>w+</w:t>
              </w:r>
              <w:r>
                <w:rPr>
                  <w:sz w:val="21"/>
                  <w:szCs w:val="21"/>
                </w:rPr>
                <w:t>”</w:t>
              </w:r>
            </w:ins>
          </w:p>
        </w:tc>
      </w:tr>
      <w:tr w:rsidR="00CC5AB3" w:rsidTr="00CC5AB3">
        <w:trPr>
          <w:ins w:id="1200" w:author="刘润瞻" w:date="2020-08-20T19:56:00Z"/>
        </w:trPr>
        <w:tc>
          <w:tcPr>
            <w:tcW w:w="2076" w:type="dxa"/>
            <w:vMerge w:val="restart"/>
            <w:vAlign w:val="center"/>
            <w:tcPrChange w:id="1201" w:author="刘润瞻" w:date="2020-09-21T17:34:00Z">
              <w:tcPr>
                <w:tcW w:w="2840" w:type="dxa"/>
                <w:vMerge w:val="restart"/>
                <w:vAlign w:val="center"/>
              </w:tcPr>
            </w:tcPrChange>
          </w:tcPr>
          <w:p w:rsidR="00CC5AB3" w:rsidRPr="00F53341" w:rsidRDefault="00CC5AB3">
            <w:pPr>
              <w:jc w:val="center"/>
              <w:rPr>
                <w:ins w:id="1202" w:author="刘润瞻" w:date="2020-08-20T19:56:00Z"/>
                <w:sz w:val="21"/>
                <w:szCs w:val="21"/>
                <w:rPrChange w:id="1203" w:author="刘润瞻" w:date="2020-08-20T19:58:00Z">
                  <w:rPr>
                    <w:ins w:id="1204" w:author="刘润瞻" w:date="2020-08-20T19:56:00Z"/>
                  </w:rPr>
                </w:rPrChange>
              </w:rPr>
              <w:pPrChange w:id="1205" w:author="刘润瞻" w:date="2020-08-20T19:58:00Z">
                <w:pPr/>
              </w:pPrChange>
            </w:pPr>
            <w:ins w:id="1206" w:author="刘润瞻" w:date="2020-08-20T19:57:00Z">
              <w:r w:rsidRPr="00F53341">
                <w:rPr>
                  <w:rFonts w:hint="eastAsia"/>
                  <w:sz w:val="21"/>
                  <w:szCs w:val="21"/>
                  <w:rPrChange w:id="1207" w:author="刘润瞻" w:date="2020-08-20T19:58:00Z">
                    <w:rPr>
                      <w:rFonts w:hint="eastAsia"/>
                    </w:rPr>
                  </w:rPrChange>
                </w:rPr>
                <w:t>二进制文件</w:t>
              </w:r>
            </w:ins>
          </w:p>
        </w:tc>
        <w:tc>
          <w:tcPr>
            <w:tcW w:w="2012" w:type="dxa"/>
            <w:tcPrChange w:id="1208" w:author="刘润瞻" w:date="2020-09-21T17:34:00Z">
              <w:tcPr>
                <w:tcW w:w="2841" w:type="dxa"/>
              </w:tcPr>
            </w:tcPrChange>
          </w:tcPr>
          <w:p w:rsidR="00CC5AB3" w:rsidRDefault="00CC5AB3">
            <w:pPr>
              <w:jc w:val="center"/>
              <w:rPr>
                <w:ins w:id="1209" w:author="刘润瞻" w:date="2020-09-21T17:34:00Z"/>
                <w:sz w:val="21"/>
                <w:szCs w:val="21"/>
              </w:rPr>
            </w:pPr>
            <w:ins w:id="1210" w:author="刘润瞻" w:date="2020-09-21T17:34:00Z">
              <w:r>
                <w:rPr>
                  <w:rFonts w:hint="eastAsia"/>
                  <w:sz w:val="21"/>
                  <w:szCs w:val="21"/>
                </w:rPr>
                <w:t>读</w:t>
              </w:r>
            </w:ins>
          </w:p>
        </w:tc>
        <w:tc>
          <w:tcPr>
            <w:tcW w:w="2198" w:type="dxa"/>
            <w:vAlign w:val="center"/>
            <w:tcPrChange w:id="1211" w:author="刘润瞻" w:date="2020-09-21T17:34:00Z">
              <w:tcPr>
                <w:tcW w:w="2841" w:type="dxa"/>
                <w:vAlign w:val="center"/>
              </w:tcPr>
            </w:tcPrChange>
          </w:tcPr>
          <w:p w:rsidR="00CC5AB3" w:rsidRPr="00F53341" w:rsidRDefault="00CC5AB3">
            <w:pPr>
              <w:jc w:val="center"/>
              <w:rPr>
                <w:ins w:id="1212" w:author="刘润瞻" w:date="2020-08-20T19:56:00Z"/>
                <w:sz w:val="21"/>
                <w:szCs w:val="21"/>
                <w:rPrChange w:id="1213" w:author="刘润瞻" w:date="2020-08-20T19:58:00Z">
                  <w:rPr>
                    <w:ins w:id="1214" w:author="刘润瞻" w:date="2020-08-20T19:56:00Z"/>
                  </w:rPr>
                </w:rPrChange>
              </w:rPr>
              <w:pPrChange w:id="1215" w:author="刘润瞻" w:date="2020-08-20T19:58:00Z">
                <w:pPr/>
              </w:pPrChange>
            </w:pPr>
            <w:ins w:id="1216" w:author="刘润瞻" w:date="2020-08-20T19:59:00Z">
              <w:r>
                <w:rPr>
                  <w:rFonts w:hint="eastAsia"/>
                  <w:sz w:val="21"/>
                  <w:szCs w:val="21"/>
                </w:rPr>
                <w:t>“</w:t>
              </w:r>
              <w:r>
                <w:rPr>
                  <w:rFonts w:hint="eastAsia"/>
                  <w:sz w:val="21"/>
                  <w:szCs w:val="21"/>
                </w:rPr>
                <w:t>rb</w:t>
              </w:r>
              <w:r>
                <w:rPr>
                  <w:rFonts w:hint="eastAsia"/>
                  <w:sz w:val="21"/>
                  <w:szCs w:val="21"/>
                </w:rPr>
                <w:t>”</w:t>
              </w:r>
            </w:ins>
          </w:p>
        </w:tc>
        <w:tc>
          <w:tcPr>
            <w:tcW w:w="2236" w:type="dxa"/>
            <w:vAlign w:val="center"/>
            <w:tcPrChange w:id="1217" w:author="刘润瞻" w:date="2020-09-21T17:34:00Z">
              <w:tcPr>
                <w:tcW w:w="2841" w:type="dxa"/>
                <w:vAlign w:val="center"/>
              </w:tcPr>
            </w:tcPrChange>
          </w:tcPr>
          <w:p w:rsidR="00CC5AB3" w:rsidRPr="00F53341" w:rsidRDefault="00CC5AB3">
            <w:pPr>
              <w:jc w:val="center"/>
              <w:rPr>
                <w:ins w:id="1218" w:author="刘润瞻" w:date="2020-08-20T19:56:00Z"/>
                <w:sz w:val="21"/>
                <w:szCs w:val="21"/>
                <w:rPrChange w:id="1219" w:author="刘润瞻" w:date="2020-08-20T19:58:00Z">
                  <w:rPr>
                    <w:ins w:id="1220" w:author="刘润瞻" w:date="2020-08-20T19:56:00Z"/>
                  </w:rPr>
                </w:rPrChange>
              </w:rPr>
              <w:pPrChange w:id="1221" w:author="刘润瞻" w:date="2020-08-20T19:58:00Z">
                <w:pPr/>
              </w:pPrChange>
            </w:pPr>
            <w:ins w:id="1222" w:author="刘润瞻" w:date="2020-08-20T19:59:00Z">
              <w:r>
                <w:rPr>
                  <w:rFonts w:hint="eastAsia"/>
                  <w:sz w:val="21"/>
                  <w:szCs w:val="21"/>
                </w:rPr>
                <w:t>“</w:t>
              </w:r>
              <w:r>
                <w:rPr>
                  <w:rFonts w:hint="eastAsia"/>
                  <w:sz w:val="21"/>
                  <w:szCs w:val="21"/>
                </w:rPr>
                <w:t>rb+</w:t>
              </w:r>
              <w:r>
                <w:rPr>
                  <w:rFonts w:hint="eastAsia"/>
                  <w:sz w:val="21"/>
                  <w:szCs w:val="21"/>
                </w:rPr>
                <w:t>”</w:t>
              </w:r>
            </w:ins>
          </w:p>
        </w:tc>
      </w:tr>
      <w:tr w:rsidR="00CC5AB3" w:rsidTr="00CC5AB3">
        <w:trPr>
          <w:ins w:id="1223" w:author="刘润瞻" w:date="2020-08-20T19:56:00Z"/>
        </w:trPr>
        <w:tc>
          <w:tcPr>
            <w:tcW w:w="2076" w:type="dxa"/>
            <w:vMerge/>
            <w:vAlign w:val="center"/>
            <w:tcPrChange w:id="1224" w:author="刘润瞻" w:date="2020-09-21T17:34:00Z">
              <w:tcPr>
                <w:tcW w:w="2840" w:type="dxa"/>
                <w:vMerge/>
                <w:vAlign w:val="center"/>
              </w:tcPr>
            </w:tcPrChange>
          </w:tcPr>
          <w:p w:rsidR="00CC5AB3" w:rsidRPr="00F53341" w:rsidRDefault="00CC5AB3">
            <w:pPr>
              <w:jc w:val="center"/>
              <w:rPr>
                <w:ins w:id="1225" w:author="刘润瞻" w:date="2020-08-20T19:56:00Z"/>
                <w:sz w:val="21"/>
                <w:szCs w:val="21"/>
                <w:rPrChange w:id="1226" w:author="刘润瞻" w:date="2020-08-20T19:58:00Z">
                  <w:rPr>
                    <w:ins w:id="1227" w:author="刘润瞻" w:date="2020-08-20T19:56:00Z"/>
                  </w:rPr>
                </w:rPrChange>
              </w:rPr>
              <w:pPrChange w:id="1228" w:author="刘润瞻" w:date="2020-08-20T19:58:00Z">
                <w:pPr/>
              </w:pPrChange>
            </w:pPr>
          </w:p>
        </w:tc>
        <w:tc>
          <w:tcPr>
            <w:tcW w:w="2012" w:type="dxa"/>
            <w:tcPrChange w:id="1229" w:author="刘润瞻" w:date="2020-09-21T17:34:00Z">
              <w:tcPr>
                <w:tcW w:w="2841" w:type="dxa"/>
              </w:tcPr>
            </w:tcPrChange>
          </w:tcPr>
          <w:p w:rsidR="00CC5AB3" w:rsidRDefault="00CC5AB3">
            <w:pPr>
              <w:jc w:val="center"/>
              <w:rPr>
                <w:ins w:id="1230" w:author="刘润瞻" w:date="2020-09-21T17:34:00Z"/>
                <w:sz w:val="21"/>
                <w:szCs w:val="21"/>
              </w:rPr>
            </w:pPr>
            <w:ins w:id="1231" w:author="刘润瞻" w:date="2020-09-21T17:34:00Z">
              <w:r>
                <w:rPr>
                  <w:rFonts w:hint="eastAsia"/>
                  <w:sz w:val="21"/>
                  <w:szCs w:val="21"/>
                </w:rPr>
                <w:t>写</w:t>
              </w:r>
            </w:ins>
          </w:p>
        </w:tc>
        <w:tc>
          <w:tcPr>
            <w:tcW w:w="2198" w:type="dxa"/>
            <w:vAlign w:val="center"/>
            <w:tcPrChange w:id="1232" w:author="刘润瞻" w:date="2020-09-21T17:34:00Z">
              <w:tcPr>
                <w:tcW w:w="2841" w:type="dxa"/>
                <w:vAlign w:val="center"/>
              </w:tcPr>
            </w:tcPrChange>
          </w:tcPr>
          <w:p w:rsidR="00CC5AB3" w:rsidRPr="00F53341" w:rsidRDefault="00CC5AB3">
            <w:pPr>
              <w:jc w:val="center"/>
              <w:rPr>
                <w:ins w:id="1233" w:author="刘润瞻" w:date="2020-08-20T19:56:00Z"/>
                <w:sz w:val="21"/>
                <w:szCs w:val="21"/>
                <w:rPrChange w:id="1234" w:author="刘润瞻" w:date="2020-08-20T19:58:00Z">
                  <w:rPr>
                    <w:ins w:id="1235" w:author="刘润瞻" w:date="2020-08-20T19:56:00Z"/>
                  </w:rPr>
                </w:rPrChange>
              </w:rPr>
              <w:pPrChange w:id="1236" w:author="刘润瞻" w:date="2020-08-20T19:58:00Z">
                <w:pPr/>
              </w:pPrChange>
            </w:pPr>
            <w:ins w:id="1237" w:author="刘润瞻" w:date="2020-08-20T19:59:00Z">
              <w:r>
                <w:rPr>
                  <w:sz w:val="21"/>
                  <w:szCs w:val="21"/>
                </w:rPr>
                <w:t>“</w:t>
              </w:r>
              <w:r>
                <w:rPr>
                  <w:rFonts w:hint="eastAsia"/>
                  <w:sz w:val="21"/>
                  <w:szCs w:val="21"/>
                </w:rPr>
                <w:t>wb</w:t>
              </w:r>
              <w:r>
                <w:rPr>
                  <w:sz w:val="21"/>
                  <w:szCs w:val="21"/>
                </w:rPr>
                <w:t>”</w:t>
              </w:r>
            </w:ins>
          </w:p>
        </w:tc>
        <w:tc>
          <w:tcPr>
            <w:tcW w:w="2236" w:type="dxa"/>
            <w:vAlign w:val="center"/>
            <w:tcPrChange w:id="1238" w:author="刘润瞻" w:date="2020-09-21T17:34:00Z">
              <w:tcPr>
                <w:tcW w:w="2841" w:type="dxa"/>
                <w:vAlign w:val="center"/>
              </w:tcPr>
            </w:tcPrChange>
          </w:tcPr>
          <w:p w:rsidR="00CC5AB3" w:rsidRPr="00F53341" w:rsidRDefault="00CC5AB3">
            <w:pPr>
              <w:jc w:val="center"/>
              <w:rPr>
                <w:ins w:id="1239" w:author="刘润瞻" w:date="2020-08-20T19:56:00Z"/>
                <w:sz w:val="21"/>
                <w:szCs w:val="21"/>
                <w:rPrChange w:id="1240" w:author="刘润瞻" w:date="2020-08-20T19:58:00Z">
                  <w:rPr>
                    <w:ins w:id="1241" w:author="刘润瞻" w:date="2020-08-20T19:56:00Z"/>
                  </w:rPr>
                </w:rPrChange>
              </w:rPr>
              <w:pPrChange w:id="1242" w:author="刘润瞻" w:date="2020-08-20T19:58:00Z">
                <w:pPr/>
              </w:pPrChange>
            </w:pPr>
            <w:ins w:id="1243" w:author="刘润瞻" w:date="2020-08-20T19:59:00Z">
              <w:r>
                <w:rPr>
                  <w:sz w:val="21"/>
                  <w:szCs w:val="21"/>
                </w:rPr>
                <w:t>“</w:t>
              </w:r>
              <w:r>
                <w:rPr>
                  <w:rFonts w:hint="eastAsia"/>
                  <w:sz w:val="21"/>
                  <w:szCs w:val="21"/>
                </w:rPr>
                <w:t>wb+</w:t>
              </w:r>
              <w:r>
                <w:rPr>
                  <w:sz w:val="21"/>
                  <w:szCs w:val="21"/>
                </w:rPr>
                <w:t>”</w:t>
              </w:r>
            </w:ins>
          </w:p>
        </w:tc>
      </w:tr>
    </w:tbl>
    <w:p w:rsidR="00B1043F" w:rsidRDefault="00B21D57" w:rsidP="00D377AF">
      <w:pPr>
        <w:rPr>
          <w:ins w:id="1244" w:author="刘润瞻" w:date="2020-09-21T17:29:00Z"/>
        </w:rPr>
      </w:pPr>
      <w:ins w:id="1245" w:author="刘润瞻" w:date="2020-09-21T17:28:00Z">
        <w:r>
          <w:rPr>
            <w:rFonts w:hint="eastAsia"/>
          </w:rPr>
          <w:tab/>
        </w:r>
      </w:ins>
      <w:ins w:id="1246" w:author="刘润瞻" w:date="2020-09-21T17:29:00Z">
        <w:r>
          <w:rPr>
            <w:rFonts w:hint="eastAsia"/>
          </w:rPr>
          <w:t>Perl</w:t>
        </w:r>
        <w:r>
          <w:rPr>
            <w:rFonts w:hint="eastAsia"/>
          </w:rPr>
          <w:t>句柄的类型根据如下格式进行定义：</w:t>
        </w:r>
      </w:ins>
    </w:p>
    <w:tbl>
      <w:tblPr>
        <w:tblStyle w:val="a6"/>
        <w:tblW w:w="0" w:type="auto"/>
        <w:tblLook w:val="04A0" w:firstRow="1" w:lastRow="0" w:firstColumn="1" w:lastColumn="0" w:noHBand="0" w:noVBand="1"/>
        <w:tblPrChange w:id="1247" w:author="刘润瞻" w:date="2020-09-21T17:35:00Z">
          <w:tblPr>
            <w:tblStyle w:val="a6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39"/>
        <w:gridCol w:w="1971"/>
        <w:gridCol w:w="2306"/>
        <w:gridCol w:w="2206"/>
        <w:tblGridChange w:id="1248">
          <w:tblGrid>
            <w:gridCol w:w="2840"/>
            <w:gridCol w:w="2841"/>
            <w:gridCol w:w="2841"/>
            <w:gridCol w:w="2841"/>
          </w:tblGrid>
        </w:tblGridChange>
      </w:tblGrid>
      <w:tr w:rsidR="008E38A6" w:rsidTr="00477E0F">
        <w:trPr>
          <w:ins w:id="1249" w:author="刘润瞻" w:date="2020-09-21T17:29:00Z"/>
        </w:trPr>
        <w:tc>
          <w:tcPr>
            <w:tcW w:w="2039" w:type="dxa"/>
            <w:shd w:val="clear" w:color="auto" w:fill="C0C0C0"/>
            <w:vAlign w:val="center"/>
            <w:tcPrChange w:id="1250" w:author="刘润瞻" w:date="2020-09-21T17:35:00Z">
              <w:tcPr>
                <w:tcW w:w="2840" w:type="dxa"/>
                <w:shd w:val="clear" w:color="auto" w:fill="C0C0C0"/>
                <w:vAlign w:val="center"/>
              </w:tcPr>
            </w:tcPrChange>
          </w:tcPr>
          <w:p w:rsidR="008E38A6" w:rsidRPr="00801D11" w:rsidRDefault="008E38A6">
            <w:pPr>
              <w:jc w:val="center"/>
              <w:rPr>
                <w:ins w:id="1251" w:author="刘润瞻" w:date="2020-09-21T17:29:00Z"/>
                <w:sz w:val="21"/>
                <w:szCs w:val="21"/>
              </w:rPr>
            </w:pPr>
            <w:ins w:id="1252" w:author="刘润瞻" w:date="2020-09-21T17:29:00Z">
              <w:r w:rsidRPr="00801D11">
                <w:rPr>
                  <w:rFonts w:hint="eastAsia"/>
                  <w:sz w:val="21"/>
                  <w:szCs w:val="21"/>
                </w:rPr>
                <w:t>文件类型</w:t>
              </w:r>
            </w:ins>
          </w:p>
        </w:tc>
        <w:tc>
          <w:tcPr>
            <w:tcW w:w="1971" w:type="dxa"/>
            <w:shd w:val="clear" w:color="auto" w:fill="C0C0C0"/>
            <w:vAlign w:val="center"/>
            <w:tcPrChange w:id="1253" w:author="刘润瞻" w:date="2020-09-21T17:35:00Z">
              <w:tcPr>
                <w:tcW w:w="2841" w:type="dxa"/>
                <w:shd w:val="clear" w:color="auto" w:fill="C0C0C0"/>
              </w:tcPr>
            </w:tcPrChange>
          </w:tcPr>
          <w:p w:rsidR="008E38A6" w:rsidRDefault="008E38A6">
            <w:pPr>
              <w:jc w:val="center"/>
              <w:rPr>
                <w:ins w:id="1254" w:author="刘润瞻" w:date="2020-09-21T17:34:00Z"/>
                <w:sz w:val="21"/>
                <w:szCs w:val="21"/>
              </w:rPr>
            </w:pPr>
            <w:ins w:id="1255" w:author="刘润瞻" w:date="2020-09-21T17:34:00Z">
              <w:r>
                <w:rPr>
                  <w:rFonts w:hint="eastAsia"/>
                  <w:sz w:val="21"/>
                  <w:szCs w:val="21"/>
                </w:rPr>
                <w:t>操作</w:t>
              </w:r>
            </w:ins>
          </w:p>
        </w:tc>
        <w:tc>
          <w:tcPr>
            <w:tcW w:w="2306" w:type="dxa"/>
            <w:shd w:val="clear" w:color="auto" w:fill="C0C0C0"/>
            <w:vAlign w:val="center"/>
            <w:tcPrChange w:id="1256" w:author="刘润瞻" w:date="2020-09-21T17:35:00Z">
              <w:tcPr>
                <w:tcW w:w="2841" w:type="dxa"/>
                <w:shd w:val="clear" w:color="auto" w:fill="C0C0C0"/>
                <w:vAlign w:val="center"/>
              </w:tcPr>
            </w:tcPrChange>
          </w:tcPr>
          <w:p w:rsidR="008E38A6" w:rsidRPr="00801D11" w:rsidRDefault="008E38A6">
            <w:pPr>
              <w:jc w:val="center"/>
              <w:rPr>
                <w:ins w:id="1257" w:author="刘润瞻" w:date="2020-09-21T17:29:00Z"/>
                <w:sz w:val="21"/>
                <w:szCs w:val="21"/>
              </w:rPr>
            </w:pPr>
            <w:ins w:id="1258" w:author="刘润瞻" w:date="2020-09-21T17:34:00Z">
              <w:r>
                <w:rPr>
                  <w:rFonts w:hint="eastAsia"/>
                  <w:sz w:val="21"/>
                  <w:szCs w:val="21"/>
                </w:rPr>
                <w:t>格式</w:t>
              </w:r>
            </w:ins>
          </w:p>
        </w:tc>
        <w:tc>
          <w:tcPr>
            <w:tcW w:w="2206" w:type="dxa"/>
            <w:shd w:val="clear" w:color="auto" w:fill="C0C0C0"/>
            <w:vAlign w:val="center"/>
            <w:tcPrChange w:id="1259" w:author="刘润瞻" w:date="2020-09-21T17:35:00Z">
              <w:tcPr>
                <w:tcW w:w="2841" w:type="dxa"/>
                <w:shd w:val="clear" w:color="auto" w:fill="C0C0C0"/>
                <w:vAlign w:val="center"/>
              </w:tcPr>
            </w:tcPrChange>
          </w:tcPr>
          <w:p w:rsidR="008E38A6" w:rsidRPr="00801D11" w:rsidRDefault="008E38A6">
            <w:pPr>
              <w:jc w:val="center"/>
              <w:rPr>
                <w:ins w:id="1260" w:author="刘润瞻" w:date="2020-09-21T17:29:00Z"/>
                <w:sz w:val="21"/>
                <w:szCs w:val="21"/>
              </w:rPr>
            </w:pPr>
            <w:ins w:id="1261" w:author="刘润瞻" w:date="2020-09-21T17:29:00Z">
              <w:r>
                <w:rPr>
                  <w:rFonts w:hint="eastAsia"/>
                  <w:sz w:val="21"/>
                  <w:szCs w:val="21"/>
                </w:rPr>
                <w:t>追加</w:t>
              </w:r>
            </w:ins>
          </w:p>
        </w:tc>
      </w:tr>
      <w:tr w:rsidR="008E38A6" w:rsidTr="00477E0F">
        <w:trPr>
          <w:ins w:id="1262" w:author="刘润瞻" w:date="2020-09-21T17:29:00Z"/>
        </w:trPr>
        <w:tc>
          <w:tcPr>
            <w:tcW w:w="2039" w:type="dxa"/>
            <w:vMerge w:val="restart"/>
            <w:vAlign w:val="center"/>
            <w:tcPrChange w:id="1263" w:author="刘润瞻" w:date="2020-09-21T17:35:00Z">
              <w:tcPr>
                <w:tcW w:w="2840" w:type="dxa"/>
                <w:vMerge w:val="restart"/>
                <w:vAlign w:val="center"/>
              </w:tcPr>
            </w:tcPrChange>
          </w:tcPr>
          <w:p w:rsidR="008E38A6" w:rsidRPr="00801D11" w:rsidRDefault="008E38A6">
            <w:pPr>
              <w:jc w:val="center"/>
              <w:rPr>
                <w:ins w:id="1264" w:author="刘润瞻" w:date="2020-09-21T17:29:00Z"/>
                <w:sz w:val="21"/>
                <w:szCs w:val="21"/>
              </w:rPr>
            </w:pPr>
            <w:ins w:id="1265" w:author="刘润瞻" w:date="2020-09-21T17:29:00Z">
              <w:r w:rsidRPr="00801D11">
                <w:rPr>
                  <w:rFonts w:hint="eastAsia"/>
                  <w:sz w:val="21"/>
                  <w:szCs w:val="21"/>
                </w:rPr>
                <w:t>文本文件</w:t>
              </w:r>
            </w:ins>
          </w:p>
        </w:tc>
        <w:tc>
          <w:tcPr>
            <w:tcW w:w="1971" w:type="dxa"/>
            <w:vAlign w:val="center"/>
            <w:tcPrChange w:id="1266" w:author="刘润瞻" w:date="2020-09-21T17:35:00Z">
              <w:tcPr>
                <w:tcW w:w="2841" w:type="dxa"/>
              </w:tcPr>
            </w:tcPrChange>
          </w:tcPr>
          <w:p w:rsidR="008E38A6" w:rsidRDefault="008E38A6">
            <w:pPr>
              <w:jc w:val="center"/>
              <w:rPr>
                <w:ins w:id="1267" w:author="刘润瞻" w:date="2020-09-21T17:34:00Z"/>
                <w:sz w:val="21"/>
                <w:szCs w:val="21"/>
              </w:rPr>
            </w:pPr>
            <w:ins w:id="1268" w:author="刘润瞻" w:date="2020-09-21T17:34:00Z">
              <w:r>
                <w:rPr>
                  <w:rFonts w:hint="eastAsia"/>
                  <w:sz w:val="21"/>
                  <w:szCs w:val="21"/>
                </w:rPr>
                <w:t>读</w:t>
              </w:r>
            </w:ins>
          </w:p>
        </w:tc>
        <w:tc>
          <w:tcPr>
            <w:tcW w:w="2306" w:type="dxa"/>
            <w:vAlign w:val="center"/>
            <w:tcPrChange w:id="1269" w:author="刘润瞻" w:date="2020-09-21T17:35:00Z">
              <w:tcPr>
                <w:tcW w:w="2841" w:type="dxa"/>
                <w:vAlign w:val="center"/>
              </w:tcPr>
            </w:tcPrChange>
          </w:tcPr>
          <w:p w:rsidR="008E38A6" w:rsidRPr="00801D11" w:rsidRDefault="008E38A6">
            <w:pPr>
              <w:jc w:val="center"/>
              <w:rPr>
                <w:ins w:id="1270" w:author="刘润瞻" w:date="2020-09-21T17:29:00Z"/>
                <w:sz w:val="21"/>
                <w:szCs w:val="21"/>
              </w:rPr>
            </w:pPr>
            <w:ins w:id="1271" w:author="刘润瞻" w:date="2020-09-21T17:29:00Z">
              <w:r>
                <w:rPr>
                  <w:sz w:val="21"/>
                  <w:szCs w:val="21"/>
                </w:rPr>
                <w:t>“</w:t>
              </w:r>
            </w:ins>
            <w:ins w:id="1272" w:author="刘润瞻" w:date="2020-09-21T17:30:00Z">
              <w:r>
                <w:rPr>
                  <w:rFonts w:hint="eastAsia"/>
                  <w:sz w:val="21"/>
                  <w:szCs w:val="21"/>
                </w:rPr>
                <w:t>&lt;</w:t>
              </w:r>
            </w:ins>
            <w:ins w:id="1273" w:author="刘润瞻" w:date="2020-09-21T17:29:00Z">
              <w:r>
                <w:rPr>
                  <w:sz w:val="21"/>
                  <w:szCs w:val="21"/>
                </w:rPr>
                <w:t>”</w:t>
              </w:r>
            </w:ins>
          </w:p>
        </w:tc>
        <w:tc>
          <w:tcPr>
            <w:tcW w:w="2206" w:type="dxa"/>
            <w:vAlign w:val="center"/>
            <w:tcPrChange w:id="1274" w:author="刘润瞻" w:date="2020-09-21T17:35:00Z">
              <w:tcPr>
                <w:tcW w:w="2841" w:type="dxa"/>
                <w:vAlign w:val="center"/>
              </w:tcPr>
            </w:tcPrChange>
          </w:tcPr>
          <w:p w:rsidR="008E38A6" w:rsidRPr="00801D11" w:rsidRDefault="008E38A6">
            <w:pPr>
              <w:jc w:val="center"/>
              <w:rPr>
                <w:ins w:id="1275" w:author="刘润瞻" w:date="2020-09-21T17:29:00Z"/>
                <w:sz w:val="21"/>
                <w:szCs w:val="21"/>
              </w:rPr>
            </w:pPr>
            <w:ins w:id="1276" w:author="刘润瞻" w:date="2020-09-21T17:29:00Z">
              <w:r>
                <w:rPr>
                  <w:sz w:val="21"/>
                  <w:szCs w:val="21"/>
                </w:rPr>
                <w:t>“</w:t>
              </w:r>
            </w:ins>
            <w:ins w:id="1277" w:author="刘润瞻" w:date="2020-09-21T17:30:00Z">
              <w:r>
                <w:rPr>
                  <w:rFonts w:hint="eastAsia"/>
                  <w:sz w:val="21"/>
                  <w:szCs w:val="21"/>
                </w:rPr>
                <w:t>&lt;&lt;</w:t>
              </w:r>
            </w:ins>
            <w:ins w:id="1278" w:author="刘润瞻" w:date="2020-09-21T17:29:00Z">
              <w:r>
                <w:rPr>
                  <w:sz w:val="21"/>
                  <w:szCs w:val="21"/>
                </w:rPr>
                <w:t>”</w:t>
              </w:r>
            </w:ins>
          </w:p>
        </w:tc>
      </w:tr>
      <w:tr w:rsidR="008E38A6" w:rsidTr="00477E0F">
        <w:trPr>
          <w:ins w:id="1279" w:author="刘润瞻" w:date="2020-09-21T17:29:00Z"/>
        </w:trPr>
        <w:tc>
          <w:tcPr>
            <w:tcW w:w="2039" w:type="dxa"/>
            <w:vMerge/>
            <w:vAlign w:val="center"/>
            <w:tcPrChange w:id="1280" w:author="刘润瞻" w:date="2020-09-21T17:35:00Z">
              <w:tcPr>
                <w:tcW w:w="2840" w:type="dxa"/>
                <w:vMerge/>
                <w:vAlign w:val="center"/>
              </w:tcPr>
            </w:tcPrChange>
          </w:tcPr>
          <w:p w:rsidR="008E38A6" w:rsidRPr="00801D11" w:rsidRDefault="008E38A6">
            <w:pPr>
              <w:jc w:val="center"/>
              <w:rPr>
                <w:ins w:id="1281" w:author="刘润瞻" w:date="2020-09-21T17:29:00Z"/>
                <w:sz w:val="21"/>
                <w:szCs w:val="21"/>
              </w:rPr>
            </w:pPr>
          </w:p>
        </w:tc>
        <w:tc>
          <w:tcPr>
            <w:tcW w:w="1971" w:type="dxa"/>
            <w:vAlign w:val="center"/>
            <w:tcPrChange w:id="1282" w:author="刘润瞻" w:date="2020-09-21T17:35:00Z">
              <w:tcPr>
                <w:tcW w:w="2841" w:type="dxa"/>
              </w:tcPr>
            </w:tcPrChange>
          </w:tcPr>
          <w:p w:rsidR="008E38A6" w:rsidRDefault="008E38A6">
            <w:pPr>
              <w:jc w:val="center"/>
              <w:rPr>
                <w:ins w:id="1283" w:author="刘润瞻" w:date="2020-09-21T17:34:00Z"/>
                <w:sz w:val="21"/>
                <w:szCs w:val="21"/>
              </w:rPr>
            </w:pPr>
            <w:ins w:id="1284" w:author="刘润瞻" w:date="2020-09-21T17:34:00Z">
              <w:r>
                <w:rPr>
                  <w:rFonts w:hint="eastAsia"/>
                  <w:sz w:val="21"/>
                  <w:szCs w:val="21"/>
                </w:rPr>
                <w:t>写</w:t>
              </w:r>
            </w:ins>
          </w:p>
        </w:tc>
        <w:tc>
          <w:tcPr>
            <w:tcW w:w="2306" w:type="dxa"/>
            <w:vAlign w:val="center"/>
            <w:tcPrChange w:id="1285" w:author="刘润瞻" w:date="2020-09-21T17:35:00Z">
              <w:tcPr>
                <w:tcW w:w="2841" w:type="dxa"/>
                <w:vAlign w:val="center"/>
              </w:tcPr>
            </w:tcPrChange>
          </w:tcPr>
          <w:p w:rsidR="008E38A6" w:rsidRPr="00801D11" w:rsidRDefault="008E38A6">
            <w:pPr>
              <w:jc w:val="center"/>
              <w:rPr>
                <w:ins w:id="1286" w:author="刘润瞻" w:date="2020-09-21T17:29:00Z"/>
                <w:sz w:val="21"/>
                <w:szCs w:val="21"/>
              </w:rPr>
            </w:pPr>
            <w:ins w:id="1287" w:author="刘润瞻" w:date="2020-09-21T17:29:00Z">
              <w:r>
                <w:rPr>
                  <w:sz w:val="21"/>
                  <w:szCs w:val="21"/>
                </w:rPr>
                <w:t>“</w:t>
              </w:r>
            </w:ins>
            <w:ins w:id="1288" w:author="刘润瞻" w:date="2020-09-21T17:30:00Z">
              <w:r>
                <w:rPr>
                  <w:rFonts w:hint="eastAsia"/>
                  <w:sz w:val="21"/>
                  <w:szCs w:val="21"/>
                </w:rPr>
                <w:t>&gt;</w:t>
              </w:r>
            </w:ins>
            <w:ins w:id="1289" w:author="刘润瞻" w:date="2020-09-21T17:29:00Z">
              <w:r>
                <w:rPr>
                  <w:sz w:val="21"/>
                  <w:szCs w:val="21"/>
                </w:rPr>
                <w:t>”</w:t>
              </w:r>
            </w:ins>
          </w:p>
        </w:tc>
        <w:tc>
          <w:tcPr>
            <w:tcW w:w="2206" w:type="dxa"/>
            <w:vAlign w:val="center"/>
            <w:tcPrChange w:id="1290" w:author="刘润瞻" w:date="2020-09-21T17:35:00Z">
              <w:tcPr>
                <w:tcW w:w="2841" w:type="dxa"/>
                <w:vAlign w:val="center"/>
              </w:tcPr>
            </w:tcPrChange>
          </w:tcPr>
          <w:p w:rsidR="008E38A6" w:rsidRPr="00801D11" w:rsidRDefault="008E38A6">
            <w:pPr>
              <w:jc w:val="center"/>
              <w:rPr>
                <w:ins w:id="1291" w:author="刘润瞻" w:date="2020-09-21T17:29:00Z"/>
                <w:sz w:val="21"/>
                <w:szCs w:val="21"/>
              </w:rPr>
            </w:pPr>
            <w:ins w:id="1292" w:author="刘润瞻" w:date="2020-09-21T17:29:00Z">
              <w:r>
                <w:rPr>
                  <w:sz w:val="21"/>
                  <w:szCs w:val="21"/>
                </w:rPr>
                <w:t>“</w:t>
              </w:r>
            </w:ins>
            <w:ins w:id="1293" w:author="刘润瞻" w:date="2020-09-21T17:30:00Z">
              <w:r>
                <w:rPr>
                  <w:rFonts w:hint="eastAsia"/>
                  <w:sz w:val="21"/>
                  <w:szCs w:val="21"/>
                </w:rPr>
                <w:t>&gt;&gt;</w:t>
              </w:r>
            </w:ins>
            <w:ins w:id="1294" w:author="刘润瞻" w:date="2020-09-21T17:29:00Z">
              <w:r>
                <w:rPr>
                  <w:sz w:val="21"/>
                  <w:szCs w:val="21"/>
                </w:rPr>
                <w:t>”</w:t>
              </w:r>
            </w:ins>
          </w:p>
        </w:tc>
      </w:tr>
      <w:tr w:rsidR="007C626D" w:rsidTr="00477E0F">
        <w:trPr>
          <w:ins w:id="1295" w:author="刘润瞻" w:date="2020-09-21T17:29:00Z"/>
        </w:trPr>
        <w:tc>
          <w:tcPr>
            <w:tcW w:w="2039" w:type="dxa"/>
            <w:vMerge w:val="restart"/>
            <w:vAlign w:val="center"/>
            <w:tcPrChange w:id="1296" w:author="刘润瞻" w:date="2020-09-21T17:35:00Z">
              <w:tcPr>
                <w:tcW w:w="2840" w:type="dxa"/>
                <w:vMerge w:val="restart"/>
                <w:vAlign w:val="center"/>
              </w:tcPr>
            </w:tcPrChange>
          </w:tcPr>
          <w:p w:rsidR="007C626D" w:rsidRPr="00801D11" w:rsidRDefault="007C626D">
            <w:pPr>
              <w:jc w:val="center"/>
              <w:rPr>
                <w:ins w:id="1297" w:author="刘润瞻" w:date="2020-09-21T17:29:00Z"/>
                <w:sz w:val="21"/>
                <w:szCs w:val="21"/>
              </w:rPr>
            </w:pPr>
            <w:ins w:id="1298" w:author="刘润瞻" w:date="2020-09-21T17:29:00Z">
              <w:r w:rsidRPr="00801D11">
                <w:rPr>
                  <w:rFonts w:hint="eastAsia"/>
                  <w:sz w:val="21"/>
                  <w:szCs w:val="21"/>
                </w:rPr>
                <w:t>二进制文件</w:t>
              </w:r>
            </w:ins>
          </w:p>
        </w:tc>
        <w:tc>
          <w:tcPr>
            <w:tcW w:w="1971" w:type="dxa"/>
            <w:vAlign w:val="center"/>
            <w:tcPrChange w:id="1299" w:author="刘润瞻" w:date="2020-09-21T17:35:00Z">
              <w:tcPr>
                <w:tcW w:w="2841" w:type="dxa"/>
              </w:tcPr>
            </w:tcPrChange>
          </w:tcPr>
          <w:p w:rsidR="007C626D" w:rsidRDefault="007C626D">
            <w:pPr>
              <w:jc w:val="center"/>
              <w:rPr>
                <w:ins w:id="1300" w:author="刘润瞻" w:date="2020-09-21T17:34:00Z"/>
                <w:sz w:val="21"/>
                <w:szCs w:val="21"/>
              </w:rPr>
            </w:pPr>
            <w:ins w:id="1301" w:author="刘润瞻" w:date="2020-09-21T17:34:00Z">
              <w:r>
                <w:rPr>
                  <w:rFonts w:hint="eastAsia"/>
                  <w:sz w:val="21"/>
                  <w:szCs w:val="21"/>
                </w:rPr>
                <w:t>读</w:t>
              </w:r>
            </w:ins>
          </w:p>
        </w:tc>
        <w:tc>
          <w:tcPr>
            <w:tcW w:w="2306" w:type="dxa"/>
            <w:vAlign w:val="center"/>
            <w:tcPrChange w:id="1302" w:author="刘润瞻" w:date="2020-09-21T17:35:00Z">
              <w:tcPr>
                <w:tcW w:w="2841" w:type="dxa"/>
                <w:vAlign w:val="center"/>
              </w:tcPr>
            </w:tcPrChange>
          </w:tcPr>
          <w:p w:rsidR="007C626D" w:rsidRDefault="007C626D">
            <w:pPr>
              <w:jc w:val="center"/>
              <w:rPr>
                <w:ins w:id="1303" w:author="刘润瞻" w:date="2020-09-21T17:33:00Z"/>
                <w:sz w:val="21"/>
                <w:szCs w:val="21"/>
              </w:rPr>
            </w:pPr>
            <w:ins w:id="1304" w:author="刘润瞻" w:date="2020-09-21T17:29:00Z">
              <w:r>
                <w:rPr>
                  <w:rFonts w:hint="eastAsia"/>
                  <w:sz w:val="21"/>
                  <w:szCs w:val="21"/>
                </w:rPr>
                <w:t>“</w:t>
              </w:r>
            </w:ins>
            <w:ins w:id="1305" w:author="刘润瞻" w:date="2020-09-21T17:33:00Z">
              <w:r>
                <w:rPr>
                  <w:rFonts w:hint="eastAsia"/>
                  <w:sz w:val="21"/>
                  <w:szCs w:val="21"/>
                </w:rPr>
                <w:t>&lt;</w:t>
              </w:r>
            </w:ins>
            <w:ins w:id="1306" w:author="刘润瞻" w:date="2020-09-21T17:29:00Z">
              <w:r>
                <w:rPr>
                  <w:rFonts w:hint="eastAsia"/>
                  <w:sz w:val="21"/>
                  <w:szCs w:val="21"/>
                </w:rPr>
                <w:t>”</w:t>
              </w:r>
            </w:ins>
          </w:p>
          <w:p w:rsidR="007C626D" w:rsidRPr="00801D11" w:rsidRDefault="007C626D">
            <w:pPr>
              <w:jc w:val="center"/>
              <w:rPr>
                <w:ins w:id="1307" w:author="刘润瞻" w:date="2020-09-21T17:29:00Z"/>
                <w:sz w:val="21"/>
                <w:szCs w:val="21"/>
              </w:rPr>
            </w:pPr>
            <w:ins w:id="1308" w:author="刘润瞻" w:date="2020-09-21T17:33:00Z">
              <w:r w:rsidRPr="00005119">
                <w:rPr>
                  <w:sz w:val="21"/>
                  <w:szCs w:val="21"/>
                  <w:rPrChange w:id="1309" w:author="刘润瞻" w:date="2020-09-21T17:33:00Z">
                    <w:rPr>
                      <w:rFonts w:ascii="微软雅黑" w:eastAsia="微软雅黑" w:hAnsi="微软雅黑"/>
                      <w:color w:val="4D4D4D"/>
                      <w:sz w:val="27"/>
                      <w:szCs w:val="27"/>
                      <w:shd w:val="clear" w:color="auto" w:fill="FFFFFF"/>
                    </w:rPr>
                  </w:rPrChange>
                </w:rPr>
                <w:t>binmode</w:t>
              </w:r>
              <w:r>
                <w:rPr>
                  <w:rFonts w:hint="eastAsia"/>
                  <w:sz w:val="21"/>
                  <w:szCs w:val="21"/>
                </w:rPr>
                <w:t>(</w:t>
              </w:r>
              <w:r>
                <w:rPr>
                  <w:rFonts w:hint="eastAsia"/>
                  <w:sz w:val="21"/>
                  <w:szCs w:val="21"/>
                </w:rPr>
                <w:t>文件句柄</w:t>
              </w:r>
              <w:r>
                <w:rPr>
                  <w:rFonts w:hint="eastAsia"/>
                  <w:sz w:val="21"/>
                  <w:szCs w:val="21"/>
                </w:rPr>
                <w:t>)</w:t>
              </w:r>
            </w:ins>
          </w:p>
        </w:tc>
        <w:tc>
          <w:tcPr>
            <w:tcW w:w="2206" w:type="dxa"/>
            <w:vAlign w:val="center"/>
            <w:tcPrChange w:id="1310" w:author="刘润瞻" w:date="2020-09-21T17:35:00Z">
              <w:tcPr>
                <w:tcW w:w="2841" w:type="dxa"/>
                <w:vAlign w:val="center"/>
              </w:tcPr>
            </w:tcPrChange>
          </w:tcPr>
          <w:p w:rsidR="007C626D" w:rsidRDefault="007C626D" w:rsidP="00486784">
            <w:pPr>
              <w:jc w:val="center"/>
              <w:rPr>
                <w:ins w:id="1311" w:author="刘润瞻" w:date="2020-09-21T17:35:00Z"/>
                <w:sz w:val="21"/>
                <w:szCs w:val="21"/>
              </w:rPr>
            </w:pPr>
            <w:ins w:id="1312" w:author="刘润瞻" w:date="2020-09-21T17:35:00Z">
              <w:r>
                <w:rPr>
                  <w:rFonts w:hint="eastAsia"/>
                  <w:sz w:val="21"/>
                  <w:szCs w:val="21"/>
                </w:rPr>
                <w:t>“</w:t>
              </w:r>
              <w:r>
                <w:rPr>
                  <w:rFonts w:hint="eastAsia"/>
                  <w:sz w:val="21"/>
                  <w:szCs w:val="21"/>
                </w:rPr>
                <w:t>&lt;</w:t>
              </w:r>
              <w:r w:rsidR="003C6C51">
                <w:rPr>
                  <w:rFonts w:hint="eastAsia"/>
                  <w:sz w:val="21"/>
                  <w:szCs w:val="21"/>
                </w:rPr>
                <w:t>&lt;</w:t>
              </w:r>
              <w:r>
                <w:rPr>
                  <w:rFonts w:hint="eastAsia"/>
                  <w:sz w:val="21"/>
                  <w:szCs w:val="21"/>
                </w:rPr>
                <w:t>”</w:t>
              </w:r>
            </w:ins>
          </w:p>
          <w:p w:rsidR="007C626D" w:rsidRPr="00801D11" w:rsidRDefault="007C626D">
            <w:pPr>
              <w:jc w:val="center"/>
              <w:rPr>
                <w:ins w:id="1313" w:author="刘润瞻" w:date="2020-09-21T17:29:00Z"/>
                <w:sz w:val="21"/>
                <w:szCs w:val="21"/>
              </w:rPr>
            </w:pPr>
            <w:ins w:id="1314" w:author="刘润瞻" w:date="2020-09-21T17:35:00Z">
              <w:r w:rsidRPr="00801D11">
                <w:rPr>
                  <w:rFonts w:hint="eastAsia"/>
                  <w:sz w:val="21"/>
                  <w:szCs w:val="21"/>
                </w:rPr>
                <w:t>binmode</w:t>
              </w:r>
              <w:r>
                <w:rPr>
                  <w:rFonts w:hint="eastAsia"/>
                  <w:sz w:val="21"/>
                  <w:szCs w:val="21"/>
                </w:rPr>
                <w:t>(</w:t>
              </w:r>
              <w:r>
                <w:rPr>
                  <w:rFonts w:hint="eastAsia"/>
                  <w:sz w:val="21"/>
                  <w:szCs w:val="21"/>
                </w:rPr>
                <w:t>文件句柄</w:t>
              </w:r>
              <w:r>
                <w:rPr>
                  <w:rFonts w:hint="eastAsia"/>
                  <w:sz w:val="21"/>
                  <w:szCs w:val="21"/>
                </w:rPr>
                <w:t>)</w:t>
              </w:r>
            </w:ins>
          </w:p>
        </w:tc>
      </w:tr>
      <w:tr w:rsidR="007C626D" w:rsidTr="00477E0F">
        <w:trPr>
          <w:ins w:id="1315" w:author="刘润瞻" w:date="2020-09-21T17:29:00Z"/>
        </w:trPr>
        <w:tc>
          <w:tcPr>
            <w:tcW w:w="2039" w:type="dxa"/>
            <w:vMerge/>
            <w:vAlign w:val="center"/>
            <w:tcPrChange w:id="1316" w:author="刘润瞻" w:date="2020-09-21T17:35:00Z">
              <w:tcPr>
                <w:tcW w:w="2840" w:type="dxa"/>
                <w:vMerge/>
                <w:vAlign w:val="center"/>
              </w:tcPr>
            </w:tcPrChange>
          </w:tcPr>
          <w:p w:rsidR="007C626D" w:rsidRPr="00801D11" w:rsidRDefault="007C626D">
            <w:pPr>
              <w:jc w:val="center"/>
              <w:rPr>
                <w:ins w:id="1317" w:author="刘润瞻" w:date="2020-09-21T17:29:00Z"/>
                <w:sz w:val="21"/>
                <w:szCs w:val="21"/>
              </w:rPr>
            </w:pPr>
          </w:p>
        </w:tc>
        <w:tc>
          <w:tcPr>
            <w:tcW w:w="1971" w:type="dxa"/>
            <w:vAlign w:val="center"/>
            <w:tcPrChange w:id="1318" w:author="刘润瞻" w:date="2020-09-21T17:35:00Z">
              <w:tcPr>
                <w:tcW w:w="2841" w:type="dxa"/>
              </w:tcPr>
            </w:tcPrChange>
          </w:tcPr>
          <w:p w:rsidR="007C626D" w:rsidRDefault="007C626D">
            <w:pPr>
              <w:jc w:val="center"/>
              <w:rPr>
                <w:ins w:id="1319" w:author="刘润瞻" w:date="2020-09-21T17:34:00Z"/>
                <w:sz w:val="21"/>
                <w:szCs w:val="21"/>
              </w:rPr>
            </w:pPr>
            <w:ins w:id="1320" w:author="刘润瞻" w:date="2020-09-21T17:35:00Z">
              <w:r>
                <w:rPr>
                  <w:rFonts w:hint="eastAsia"/>
                  <w:sz w:val="21"/>
                  <w:szCs w:val="21"/>
                </w:rPr>
                <w:t>写</w:t>
              </w:r>
            </w:ins>
          </w:p>
        </w:tc>
        <w:tc>
          <w:tcPr>
            <w:tcW w:w="2306" w:type="dxa"/>
            <w:vAlign w:val="center"/>
            <w:tcPrChange w:id="1321" w:author="刘润瞻" w:date="2020-09-21T17:35:00Z">
              <w:tcPr>
                <w:tcW w:w="2841" w:type="dxa"/>
                <w:vAlign w:val="center"/>
              </w:tcPr>
            </w:tcPrChange>
          </w:tcPr>
          <w:p w:rsidR="007C626D" w:rsidRDefault="007C626D">
            <w:pPr>
              <w:jc w:val="center"/>
              <w:rPr>
                <w:ins w:id="1322" w:author="刘润瞻" w:date="2020-09-21T17:35:00Z"/>
                <w:sz w:val="21"/>
                <w:szCs w:val="21"/>
              </w:rPr>
            </w:pPr>
            <w:ins w:id="1323" w:author="刘润瞻" w:date="2020-09-21T17:29:00Z">
              <w:r>
                <w:rPr>
                  <w:sz w:val="21"/>
                  <w:szCs w:val="21"/>
                </w:rPr>
                <w:t>“</w:t>
              </w:r>
            </w:ins>
            <w:ins w:id="1324" w:author="刘润瞻" w:date="2020-09-21T17:35:00Z">
              <w:r>
                <w:rPr>
                  <w:rFonts w:hint="eastAsia"/>
                  <w:sz w:val="21"/>
                  <w:szCs w:val="21"/>
                </w:rPr>
                <w:t>&gt;</w:t>
              </w:r>
            </w:ins>
            <w:ins w:id="1325" w:author="刘润瞻" w:date="2020-09-21T17:29:00Z">
              <w:r>
                <w:rPr>
                  <w:sz w:val="21"/>
                  <w:szCs w:val="21"/>
                </w:rPr>
                <w:t>”</w:t>
              </w:r>
            </w:ins>
          </w:p>
          <w:p w:rsidR="007C626D" w:rsidRPr="00801D11" w:rsidRDefault="007C626D">
            <w:pPr>
              <w:jc w:val="center"/>
              <w:rPr>
                <w:ins w:id="1326" w:author="刘润瞻" w:date="2020-09-21T17:29:00Z"/>
                <w:sz w:val="21"/>
                <w:szCs w:val="21"/>
              </w:rPr>
            </w:pPr>
            <w:ins w:id="1327" w:author="刘润瞻" w:date="2020-09-21T17:35:00Z">
              <w:r w:rsidRPr="00801D11">
                <w:rPr>
                  <w:rFonts w:hint="eastAsia"/>
                  <w:sz w:val="21"/>
                  <w:szCs w:val="21"/>
                </w:rPr>
                <w:lastRenderedPageBreak/>
                <w:t>binmode</w:t>
              </w:r>
              <w:r>
                <w:rPr>
                  <w:rFonts w:hint="eastAsia"/>
                  <w:sz w:val="21"/>
                  <w:szCs w:val="21"/>
                </w:rPr>
                <w:t>(</w:t>
              </w:r>
              <w:r>
                <w:rPr>
                  <w:rFonts w:hint="eastAsia"/>
                  <w:sz w:val="21"/>
                  <w:szCs w:val="21"/>
                </w:rPr>
                <w:t>文件句柄</w:t>
              </w:r>
              <w:r>
                <w:rPr>
                  <w:rFonts w:hint="eastAsia"/>
                  <w:sz w:val="21"/>
                  <w:szCs w:val="21"/>
                </w:rPr>
                <w:t>)</w:t>
              </w:r>
            </w:ins>
          </w:p>
        </w:tc>
        <w:tc>
          <w:tcPr>
            <w:tcW w:w="2206" w:type="dxa"/>
            <w:vAlign w:val="center"/>
            <w:tcPrChange w:id="1328" w:author="刘润瞻" w:date="2020-09-21T17:35:00Z">
              <w:tcPr>
                <w:tcW w:w="2841" w:type="dxa"/>
                <w:vAlign w:val="center"/>
              </w:tcPr>
            </w:tcPrChange>
          </w:tcPr>
          <w:p w:rsidR="007C626D" w:rsidRDefault="007C626D" w:rsidP="00486784">
            <w:pPr>
              <w:jc w:val="center"/>
              <w:rPr>
                <w:ins w:id="1329" w:author="刘润瞻" w:date="2020-09-21T17:35:00Z"/>
                <w:sz w:val="21"/>
                <w:szCs w:val="21"/>
              </w:rPr>
            </w:pPr>
            <w:ins w:id="1330" w:author="刘润瞻" w:date="2020-09-21T17:35:00Z">
              <w:r>
                <w:rPr>
                  <w:sz w:val="21"/>
                  <w:szCs w:val="21"/>
                </w:rPr>
                <w:lastRenderedPageBreak/>
                <w:t>“</w:t>
              </w:r>
              <w:r>
                <w:rPr>
                  <w:rFonts w:hint="eastAsia"/>
                  <w:sz w:val="21"/>
                  <w:szCs w:val="21"/>
                </w:rPr>
                <w:t>&gt;</w:t>
              </w:r>
              <w:r w:rsidR="003C6C51">
                <w:rPr>
                  <w:rFonts w:hint="eastAsia"/>
                  <w:sz w:val="21"/>
                  <w:szCs w:val="21"/>
                </w:rPr>
                <w:t>&gt;</w:t>
              </w:r>
              <w:r>
                <w:rPr>
                  <w:sz w:val="21"/>
                  <w:szCs w:val="21"/>
                </w:rPr>
                <w:t>”</w:t>
              </w:r>
            </w:ins>
          </w:p>
          <w:p w:rsidR="007C626D" w:rsidRPr="00801D11" w:rsidRDefault="007C626D">
            <w:pPr>
              <w:jc w:val="center"/>
              <w:rPr>
                <w:ins w:id="1331" w:author="刘润瞻" w:date="2020-09-21T17:29:00Z"/>
                <w:sz w:val="21"/>
                <w:szCs w:val="21"/>
              </w:rPr>
            </w:pPr>
            <w:ins w:id="1332" w:author="刘润瞻" w:date="2020-09-21T17:35:00Z">
              <w:r w:rsidRPr="00801D11">
                <w:rPr>
                  <w:rFonts w:hint="eastAsia"/>
                  <w:sz w:val="21"/>
                  <w:szCs w:val="21"/>
                </w:rPr>
                <w:lastRenderedPageBreak/>
                <w:t>binmode</w:t>
              </w:r>
              <w:r>
                <w:rPr>
                  <w:rFonts w:hint="eastAsia"/>
                  <w:sz w:val="21"/>
                  <w:szCs w:val="21"/>
                </w:rPr>
                <w:t>(</w:t>
              </w:r>
              <w:r>
                <w:rPr>
                  <w:rFonts w:hint="eastAsia"/>
                  <w:sz w:val="21"/>
                  <w:szCs w:val="21"/>
                </w:rPr>
                <w:t>文件句柄</w:t>
              </w:r>
              <w:r>
                <w:rPr>
                  <w:rFonts w:hint="eastAsia"/>
                  <w:sz w:val="21"/>
                  <w:szCs w:val="21"/>
                </w:rPr>
                <w:t>)</w:t>
              </w:r>
            </w:ins>
          </w:p>
        </w:tc>
      </w:tr>
    </w:tbl>
    <w:p w:rsidR="00B21D57" w:rsidRPr="00B21D57" w:rsidRDefault="00B21D57" w:rsidP="00D377AF"/>
    <w:p w:rsidR="00BA3513" w:rsidRDefault="00055CF3">
      <w:pPr>
        <w:pStyle w:val="3"/>
        <w:numPr>
          <w:ilvl w:val="1"/>
          <w:numId w:val="6"/>
        </w:numPr>
        <w:pPrChange w:id="1333" w:author="刘润瞻" w:date="2020-08-20T19:52:00Z">
          <w:pPr/>
        </w:pPrChange>
      </w:pPr>
      <w:del w:id="1334" w:author="刘润瞻" w:date="2020-08-18T15:28:00Z">
        <w:r w:rsidDel="002272C0">
          <w:rPr>
            <w:rFonts w:hint="eastAsia"/>
          </w:rPr>
          <w:delText xml:space="preserve">7.1 </w:delText>
        </w:r>
      </w:del>
      <w:bookmarkStart w:id="1335" w:name="_Toc51602813"/>
      <w:bookmarkStart w:id="1336" w:name="_Toc51602844"/>
      <w:bookmarkStart w:id="1337" w:name="_Toc51608761"/>
      <w:r>
        <w:rPr>
          <w:rFonts w:hint="eastAsia"/>
        </w:rPr>
        <w:t>写文件</w:t>
      </w:r>
      <w:bookmarkEnd w:id="1335"/>
      <w:bookmarkEnd w:id="1336"/>
      <w:bookmarkEnd w:id="1337"/>
    </w:p>
    <w:p w:rsidR="002D2411" w:rsidRDefault="003977D0" w:rsidP="00D377AF">
      <w:r>
        <w:rPr>
          <w:rFonts w:hint="eastAsia"/>
        </w:rPr>
        <w:tab/>
      </w:r>
      <w:r w:rsidR="002D2411">
        <w:rPr>
          <w:rFonts w:hint="eastAsia"/>
        </w:rPr>
        <w:t>Python</w:t>
      </w:r>
      <w:r w:rsidR="002D2411">
        <w:rPr>
          <w:rFonts w:hint="eastAsia"/>
        </w:rPr>
        <w:t>进行写文件的模板代码如下：</w:t>
      </w:r>
    </w:p>
    <w:p w:rsidR="003977D0" w:rsidRDefault="003977D0" w:rsidP="002D2411">
      <w:pPr>
        <w:ind w:firstLine="420"/>
      </w:pPr>
      <w:r>
        <w:rPr>
          <w:rFonts w:hint="eastAsia"/>
        </w:rPr>
        <w:t xml:space="preserve">with open(file, </w:t>
      </w:r>
      <w:r>
        <w:t>“</w:t>
      </w:r>
      <w:r>
        <w:rPr>
          <w:rFonts w:hint="eastAsia"/>
        </w:rPr>
        <w:t>w</w:t>
      </w:r>
      <w:r>
        <w:t>”</w:t>
      </w:r>
      <w:r>
        <w:rPr>
          <w:rFonts w:hint="eastAsia"/>
        </w:rPr>
        <w:t>) as fout:</w:t>
      </w:r>
    </w:p>
    <w:p w:rsidR="003977D0" w:rsidRDefault="003977D0" w:rsidP="00D377AF">
      <w:r>
        <w:rPr>
          <w:rFonts w:hint="eastAsia"/>
        </w:rPr>
        <w:tab/>
      </w:r>
      <w:r>
        <w:rPr>
          <w:rFonts w:hint="eastAsia"/>
        </w:rPr>
        <w:tab/>
        <w:t>print(</w:t>
      </w:r>
      <w:r w:rsidR="000A09D0">
        <w:t>“</w:t>
      </w:r>
      <w:r w:rsidR="000A09D0">
        <w:rPr>
          <w:rFonts w:hint="eastAsia"/>
        </w:rPr>
        <w:t>hello world!</w:t>
      </w:r>
      <w:r>
        <w:t>”</w:t>
      </w:r>
      <w:r>
        <w:rPr>
          <w:rFonts w:hint="eastAsia"/>
        </w:rPr>
        <w:t>, file=fout)</w:t>
      </w:r>
    </w:p>
    <w:p w:rsidR="00E818CE" w:rsidRDefault="002466A0" w:rsidP="00D377AF">
      <w:r>
        <w:rPr>
          <w:rFonts w:hint="eastAsia"/>
        </w:rPr>
        <w:tab/>
      </w:r>
      <w:r w:rsidR="00E818CE">
        <w:rPr>
          <w:rFonts w:hint="eastAsia"/>
        </w:rPr>
        <w:t>注意：</w:t>
      </w:r>
      <w:r w:rsidR="00E818CE">
        <w:rPr>
          <w:rFonts w:hint="eastAsia"/>
        </w:rPr>
        <w:t>Python</w:t>
      </w:r>
      <w:r w:rsidR="00E818CE">
        <w:rPr>
          <w:rFonts w:hint="eastAsia"/>
        </w:rPr>
        <w:t>的</w:t>
      </w:r>
      <w:r w:rsidR="00E818CE">
        <w:rPr>
          <w:rFonts w:hint="eastAsia"/>
        </w:rPr>
        <w:t>print</w:t>
      </w:r>
      <w:r w:rsidR="00E818CE">
        <w:rPr>
          <w:rFonts w:hint="eastAsia"/>
        </w:rPr>
        <w:t>函数默认添加</w:t>
      </w:r>
      <w:r w:rsidR="0051728C">
        <w:rPr>
          <w:rFonts w:hint="eastAsia"/>
        </w:rPr>
        <w:t>换行符</w:t>
      </w:r>
      <w:r w:rsidR="00E818CE">
        <w:rPr>
          <w:rFonts w:hint="eastAsia"/>
        </w:rPr>
        <w:t>。</w:t>
      </w:r>
    </w:p>
    <w:p w:rsidR="002466A0" w:rsidRDefault="002D2411" w:rsidP="00E818CE">
      <w:pPr>
        <w:ind w:firstLine="420"/>
      </w:pPr>
      <w:r>
        <w:rPr>
          <w:rFonts w:hint="eastAsia"/>
        </w:rPr>
        <w:t>Perl</w:t>
      </w:r>
      <w:r>
        <w:rPr>
          <w:rFonts w:hint="eastAsia"/>
        </w:rPr>
        <w:t>进行写文件的模板代码如下：</w:t>
      </w:r>
    </w:p>
    <w:p w:rsidR="00720271" w:rsidRDefault="002466A0" w:rsidP="00D377AF">
      <w:r>
        <w:rPr>
          <w:rFonts w:hint="eastAsia"/>
        </w:rPr>
        <w:tab/>
        <w:t xml:space="preserve">open my $fout, </w:t>
      </w:r>
      <w:r>
        <w:t>“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 xml:space="preserve">, $file or die </w:t>
      </w:r>
      <w:r>
        <w:t>“</w:t>
      </w:r>
      <w:r w:rsidR="00496934">
        <w:rPr>
          <w:rFonts w:hint="eastAsia"/>
        </w:rPr>
        <w:t>$file is written wrong!</w:t>
      </w:r>
      <w:r>
        <w:t>”</w:t>
      </w:r>
      <w:r w:rsidR="00496934">
        <w:rPr>
          <w:rFonts w:hint="eastAsia"/>
        </w:rPr>
        <w:t>;</w:t>
      </w:r>
    </w:p>
    <w:p w:rsidR="00D1054F" w:rsidRDefault="00D1054F" w:rsidP="00D377AF">
      <w:r>
        <w:rPr>
          <w:rFonts w:hint="eastAsia"/>
        </w:rPr>
        <w:tab/>
        <w:t xml:space="preserve">print $fout </w:t>
      </w:r>
      <w:r>
        <w:t>“</w:t>
      </w:r>
      <w:r>
        <w:rPr>
          <w:rFonts w:hint="eastAsia"/>
        </w:rPr>
        <w:t>hello world!\n</w:t>
      </w:r>
      <w:r>
        <w:t>”</w:t>
      </w:r>
      <w:r>
        <w:rPr>
          <w:rFonts w:hint="eastAsia"/>
        </w:rPr>
        <w:t>;</w:t>
      </w:r>
    </w:p>
    <w:p w:rsidR="00496934" w:rsidRDefault="00236ED7" w:rsidP="00236ED7">
      <w:r>
        <w:rPr>
          <w:rFonts w:hint="eastAsia"/>
        </w:rPr>
        <w:tab/>
        <w:t>close(</w:t>
      </w:r>
      <w:r w:rsidR="00FE6198">
        <w:rPr>
          <w:rFonts w:hint="eastAsia"/>
        </w:rPr>
        <w:t>$fout</w:t>
      </w:r>
      <w:r>
        <w:rPr>
          <w:rFonts w:hint="eastAsia"/>
        </w:rPr>
        <w:t>);</w:t>
      </w:r>
    </w:p>
    <w:p w:rsidR="009A04E7" w:rsidRDefault="00E818CE" w:rsidP="00236ED7">
      <w:pPr>
        <w:rPr>
          <w:ins w:id="1338" w:author="刘润瞻" w:date="2020-09-21T17:36:00Z"/>
        </w:rPr>
      </w:pPr>
      <w:r>
        <w:rPr>
          <w:rFonts w:hint="eastAsia"/>
        </w:rPr>
        <w:tab/>
      </w:r>
      <w:r>
        <w:rPr>
          <w:rFonts w:hint="eastAsia"/>
        </w:rPr>
        <w:t>注意：</w:t>
      </w:r>
    </w:p>
    <w:p w:rsidR="009A04E7" w:rsidRDefault="00E818CE">
      <w:pPr>
        <w:pStyle w:val="a3"/>
        <w:numPr>
          <w:ilvl w:val="0"/>
          <w:numId w:val="10"/>
        </w:numPr>
        <w:rPr>
          <w:ins w:id="1339" w:author="刘润瞻" w:date="2020-09-21T17:36:00Z"/>
        </w:rPr>
        <w:pPrChange w:id="1340" w:author="刘润瞻" w:date="2020-09-21T17:36:00Z">
          <w:pPr/>
        </w:pPrChange>
      </w:pPr>
      <w:r>
        <w:rPr>
          <w:rFonts w:hint="eastAsia"/>
        </w:rPr>
        <w:t>Perl</w:t>
      </w:r>
      <w:r>
        <w:rPr>
          <w:rFonts w:hint="eastAsia"/>
        </w:rPr>
        <w:t>的</w:t>
      </w:r>
      <w:r>
        <w:rPr>
          <w:rFonts w:hint="eastAsia"/>
        </w:rPr>
        <w:t>print</w:t>
      </w:r>
      <w:r>
        <w:rPr>
          <w:rFonts w:hint="eastAsia"/>
        </w:rPr>
        <w:t>函数默认不添加</w:t>
      </w:r>
      <w:r w:rsidR="002F06AF">
        <w:rPr>
          <w:rFonts w:hint="eastAsia"/>
        </w:rPr>
        <w:t>换行符</w:t>
      </w:r>
      <w:r w:rsidR="00EC2BA2">
        <w:rPr>
          <w:rFonts w:hint="eastAsia"/>
        </w:rPr>
        <w:t>，需手动添加</w:t>
      </w:r>
      <w:r w:rsidR="00EA72BB">
        <w:rPr>
          <w:rFonts w:hint="eastAsia"/>
        </w:rPr>
        <w:t>；</w:t>
      </w:r>
    </w:p>
    <w:p w:rsidR="00E818CE" w:rsidRDefault="00EA72BB">
      <w:pPr>
        <w:pStyle w:val="a3"/>
        <w:numPr>
          <w:ilvl w:val="0"/>
          <w:numId w:val="10"/>
        </w:numPr>
        <w:pPrChange w:id="1341" w:author="刘润瞻" w:date="2020-09-21T17:36:00Z">
          <w:pPr/>
        </w:pPrChange>
      </w:pPr>
      <w:r>
        <w:rPr>
          <w:rFonts w:hint="eastAsia"/>
        </w:rPr>
        <w:t>open</w:t>
      </w:r>
      <w:r>
        <w:rPr>
          <w:rFonts w:hint="eastAsia"/>
        </w:rPr>
        <w:t>和</w:t>
      </w:r>
      <w:r>
        <w:rPr>
          <w:rFonts w:hint="eastAsia"/>
        </w:rPr>
        <w:t>close</w:t>
      </w:r>
      <w:r>
        <w:rPr>
          <w:rFonts w:hint="eastAsia"/>
        </w:rPr>
        <w:t>必须配对</w:t>
      </w:r>
      <w:r w:rsidR="005114D6">
        <w:rPr>
          <w:rFonts w:hint="eastAsia"/>
        </w:rPr>
        <w:t>，其中</w:t>
      </w:r>
      <w:r w:rsidR="005114D6">
        <w:rPr>
          <w:rFonts w:hint="eastAsia"/>
        </w:rPr>
        <w:t>open</w:t>
      </w:r>
      <w:r w:rsidR="005114D6">
        <w:rPr>
          <w:rFonts w:hint="eastAsia"/>
        </w:rPr>
        <w:t>为开文件句柄，</w:t>
      </w:r>
      <w:r w:rsidR="005114D6">
        <w:rPr>
          <w:rFonts w:hint="eastAsia"/>
        </w:rPr>
        <w:t>close</w:t>
      </w:r>
      <w:r w:rsidR="005114D6">
        <w:rPr>
          <w:rFonts w:hint="eastAsia"/>
        </w:rPr>
        <w:t>为关文件句柄</w:t>
      </w:r>
      <w:r w:rsidR="00E818CE">
        <w:rPr>
          <w:rFonts w:hint="eastAsia"/>
        </w:rPr>
        <w:t>。</w:t>
      </w:r>
    </w:p>
    <w:p w:rsidR="00055CF3" w:rsidRDefault="00055CF3">
      <w:pPr>
        <w:pStyle w:val="3"/>
        <w:numPr>
          <w:ilvl w:val="1"/>
          <w:numId w:val="6"/>
        </w:numPr>
        <w:pPrChange w:id="1342" w:author="刘润瞻" w:date="2020-08-20T19:52:00Z">
          <w:pPr/>
        </w:pPrChange>
      </w:pPr>
      <w:del w:id="1343" w:author="刘润瞻" w:date="2020-08-18T15:28:00Z">
        <w:r w:rsidDel="002272C0">
          <w:rPr>
            <w:rFonts w:hint="eastAsia"/>
          </w:rPr>
          <w:delText xml:space="preserve">7.2 </w:delText>
        </w:r>
      </w:del>
      <w:bookmarkStart w:id="1344" w:name="_Toc51602814"/>
      <w:bookmarkStart w:id="1345" w:name="_Toc51602845"/>
      <w:bookmarkStart w:id="1346" w:name="_Toc51608762"/>
      <w:r>
        <w:rPr>
          <w:rFonts w:hint="eastAsia"/>
        </w:rPr>
        <w:t>读文件</w:t>
      </w:r>
      <w:bookmarkEnd w:id="1344"/>
      <w:bookmarkEnd w:id="1345"/>
      <w:bookmarkEnd w:id="1346"/>
    </w:p>
    <w:p w:rsidR="00E06C12" w:rsidRDefault="00E06C12" w:rsidP="00D377AF">
      <w:r>
        <w:rPr>
          <w:rFonts w:hint="eastAsia"/>
        </w:rPr>
        <w:tab/>
        <w:t>Python</w:t>
      </w:r>
      <w:r>
        <w:rPr>
          <w:rFonts w:hint="eastAsia"/>
        </w:rPr>
        <w:t>进行读文件的模板代码如下：</w:t>
      </w:r>
    </w:p>
    <w:p w:rsidR="00A04111" w:rsidRDefault="00A04111" w:rsidP="00A04111">
      <w:r>
        <w:rPr>
          <w:rFonts w:hint="eastAsia"/>
        </w:rPr>
        <w:tab/>
        <w:t>with open(</w:t>
      </w:r>
      <w:r>
        <w:t>file, “</w:t>
      </w:r>
      <w:r>
        <w:rPr>
          <w:rFonts w:hint="eastAsia"/>
        </w:rPr>
        <w:t>r</w:t>
      </w:r>
      <w:r>
        <w:t>”</w:t>
      </w:r>
      <w:r>
        <w:rPr>
          <w:rFonts w:hint="eastAsia"/>
        </w:rPr>
        <w:t>)</w:t>
      </w:r>
      <w:r w:rsidR="00CC598D">
        <w:rPr>
          <w:rFonts w:hint="eastAsia"/>
        </w:rPr>
        <w:t xml:space="preserve"> as fin</w:t>
      </w:r>
      <w:r>
        <w:rPr>
          <w:rFonts w:hint="eastAsia"/>
        </w:rPr>
        <w:t>:</w:t>
      </w:r>
    </w:p>
    <w:p w:rsidR="00A04111" w:rsidRDefault="00CC598D" w:rsidP="00A04111">
      <w:r>
        <w:rPr>
          <w:rFonts w:hint="eastAsia"/>
        </w:rPr>
        <w:tab/>
      </w:r>
      <w:r>
        <w:rPr>
          <w:rFonts w:hint="eastAsia"/>
        </w:rPr>
        <w:tab/>
        <w:t>lines = fin</w:t>
      </w:r>
      <w:r w:rsidR="00A04111">
        <w:rPr>
          <w:rFonts w:hint="eastAsia"/>
        </w:rPr>
        <w:t>.readlines()</w:t>
      </w:r>
    </w:p>
    <w:p w:rsidR="00A04111" w:rsidRDefault="00A04111" w:rsidP="00A04111">
      <w:r>
        <w:rPr>
          <w:rFonts w:hint="eastAsia"/>
        </w:rPr>
        <w:tab/>
      </w:r>
      <w:r>
        <w:rPr>
          <w:rFonts w:hint="eastAsia"/>
        </w:rPr>
        <w:tab/>
        <w:t>for line in lines:</w:t>
      </w:r>
    </w:p>
    <w:p w:rsidR="00E06C12" w:rsidRDefault="00A04111" w:rsidP="00A041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06C12">
        <w:rPr>
          <w:rFonts w:hint="eastAsia"/>
        </w:rPr>
        <w:t>print(line)</w:t>
      </w:r>
    </w:p>
    <w:p w:rsidR="00666EE6" w:rsidRDefault="00666EE6" w:rsidP="00D377AF">
      <w:r>
        <w:rPr>
          <w:rFonts w:hint="eastAsia"/>
        </w:rPr>
        <w:tab/>
        <w:t>Perl</w:t>
      </w:r>
      <w:r w:rsidR="00B0095F">
        <w:rPr>
          <w:rFonts w:hint="eastAsia"/>
        </w:rPr>
        <w:t>进行读文件的模板代码如下：</w:t>
      </w:r>
    </w:p>
    <w:p w:rsidR="00055CF3" w:rsidRDefault="00A04111" w:rsidP="00D377AF">
      <w:r>
        <w:rPr>
          <w:rFonts w:hint="eastAsia"/>
        </w:rPr>
        <w:tab/>
        <w:t xml:space="preserve">open my $fin, </w:t>
      </w:r>
      <w:r>
        <w:t>“</w:t>
      </w:r>
      <w:r>
        <w:rPr>
          <w:rFonts w:hint="eastAsia"/>
        </w:rPr>
        <w:t>&lt;</w:t>
      </w:r>
      <w:r>
        <w:t>”</w:t>
      </w:r>
      <w:r>
        <w:rPr>
          <w:rFonts w:hint="eastAsia"/>
        </w:rPr>
        <w:t xml:space="preserve">, $file or die </w:t>
      </w:r>
      <w:r>
        <w:t>“</w:t>
      </w:r>
      <w:r>
        <w:rPr>
          <w:rFonts w:hint="eastAsia"/>
        </w:rPr>
        <w:t>$file is read wrong!</w:t>
      </w:r>
      <w:r>
        <w:t>”</w:t>
      </w:r>
      <w:r>
        <w:rPr>
          <w:rFonts w:hint="eastAsia"/>
        </w:rPr>
        <w:t>;</w:t>
      </w:r>
    </w:p>
    <w:p w:rsidR="009E3CEF" w:rsidRDefault="009E3CEF" w:rsidP="00D377AF">
      <w:r>
        <w:rPr>
          <w:rFonts w:hint="eastAsia"/>
        </w:rPr>
        <w:tab/>
        <w:t>while(&lt;$fin&gt;)</w:t>
      </w:r>
    </w:p>
    <w:p w:rsidR="009E3CEF" w:rsidRDefault="009E3CEF" w:rsidP="00D377AF">
      <w:r>
        <w:rPr>
          <w:rFonts w:hint="eastAsia"/>
        </w:rPr>
        <w:t xml:space="preserve">   {</w:t>
      </w:r>
    </w:p>
    <w:p w:rsidR="00B35DB5" w:rsidRDefault="00B35DB5" w:rsidP="00D377AF"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默认每行数据存放于参数</w:t>
      </w:r>
      <w:r>
        <w:rPr>
          <w:rFonts w:hint="eastAsia"/>
        </w:rPr>
        <w:t>$_</w:t>
      </w:r>
      <w:r>
        <w:rPr>
          <w:rFonts w:hint="eastAsia"/>
        </w:rPr>
        <w:t>中</w:t>
      </w:r>
    </w:p>
    <w:p w:rsidR="00B35DB5" w:rsidRDefault="00B35DB5" w:rsidP="00D377AF">
      <w:r>
        <w:rPr>
          <w:rFonts w:hint="eastAsia"/>
        </w:rPr>
        <w:tab/>
      </w:r>
      <w:r>
        <w:rPr>
          <w:rFonts w:hint="eastAsia"/>
        </w:rPr>
        <w:tab/>
        <w:t># Perl</w:t>
      </w:r>
      <w:r>
        <w:rPr>
          <w:rFonts w:hint="eastAsia"/>
        </w:rPr>
        <w:t>中</w:t>
      </w:r>
      <w:r w:rsidR="00F51CEA">
        <w:rPr>
          <w:rFonts w:hint="eastAsia"/>
        </w:rPr>
        <w:t>的函数</w:t>
      </w:r>
      <w:r>
        <w:rPr>
          <w:rFonts w:hint="eastAsia"/>
        </w:rPr>
        <w:t>不输入参数</w:t>
      </w:r>
      <w:r w:rsidR="00F51CEA">
        <w:rPr>
          <w:rFonts w:hint="eastAsia"/>
        </w:rPr>
        <w:t>时，</w:t>
      </w:r>
      <w:r>
        <w:rPr>
          <w:rFonts w:hint="eastAsia"/>
        </w:rPr>
        <w:t>默认对变量</w:t>
      </w:r>
      <w:r>
        <w:rPr>
          <w:rFonts w:hint="eastAsia"/>
        </w:rPr>
        <w:t>$_</w:t>
      </w:r>
      <w:r>
        <w:rPr>
          <w:rFonts w:hint="eastAsia"/>
        </w:rPr>
        <w:t>进行处理。</w:t>
      </w:r>
    </w:p>
    <w:p w:rsidR="009E3CEF" w:rsidRDefault="009E3CEF" w:rsidP="00D377AF">
      <w:r>
        <w:rPr>
          <w:rFonts w:hint="eastAsia"/>
        </w:rPr>
        <w:tab/>
      </w:r>
      <w:r>
        <w:rPr>
          <w:rFonts w:hint="eastAsia"/>
        </w:rPr>
        <w:tab/>
        <w:t xml:space="preserve">chmop; # </w:t>
      </w:r>
      <w:r w:rsidR="005562AA">
        <w:rPr>
          <w:rFonts w:hint="eastAsia"/>
        </w:rPr>
        <w:t>去除换行符</w:t>
      </w:r>
      <w:r w:rsidR="00EF1704">
        <w:rPr>
          <w:rFonts w:hint="eastAsia"/>
        </w:rPr>
        <w:t>，可用</w:t>
      </w:r>
      <w:r w:rsidR="00EF1704">
        <w:rPr>
          <w:rFonts w:hint="eastAsia"/>
        </w:rPr>
        <w:t xml:space="preserve"> $_ =~ s/\n//g; $_ =~ s/\r//g;</w:t>
      </w:r>
      <w:r w:rsidR="002B2F19">
        <w:rPr>
          <w:rFonts w:hint="eastAsia"/>
        </w:rPr>
        <w:t xml:space="preserve"> </w:t>
      </w:r>
      <w:r w:rsidR="002B2F19">
        <w:rPr>
          <w:rFonts w:hint="eastAsia"/>
        </w:rPr>
        <w:t>替代</w:t>
      </w:r>
      <w:ins w:id="1347" w:author="刘润瞻" w:date="2020-12-02T18:55:00Z">
        <w:r w:rsidR="00AD78B5">
          <w:rPr>
            <w:rFonts w:hint="eastAsia"/>
          </w:rPr>
          <w:t>，做跨平台处理</w:t>
        </w:r>
      </w:ins>
      <w:bookmarkStart w:id="1348" w:name="_GoBack"/>
      <w:bookmarkEnd w:id="1348"/>
    </w:p>
    <w:p w:rsidR="005562AA" w:rsidRDefault="005562AA" w:rsidP="00D377AF">
      <w:r>
        <w:rPr>
          <w:rFonts w:hint="eastAsia"/>
        </w:rPr>
        <w:tab/>
      </w:r>
      <w:r>
        <w:rPr>
          <w:rFonts w:hint="eastAsia"/>
        </w:rPr>
        <w:tab/>
      </w:r>
      <w:r w:rsidR="00BB570C">
        <w:rPr>
          <w:rFonts w:hint="eastAsia"/>
        </w:rPr>
        <w:t>my $line = $_;</w:t>
      </w:r>
      <w:r w:rsidR="00CC77CB">
        <w:rPr>
          <w:rFonts w:hint="eastAsia"/>
        </w:rPr>
        <w:t xml:space="preserve"> </w:t>
      </w:r>
    </w:p>
    <w:p w:rsidR="009E3CEF" w:rsidRDefault="009E3CEF" w:rsidP="009E3CEF">
      <w:pPr>
        <w:ind w:firstLine="420"/>
      </w:pPr>
      <w:r>
        <w:rPr>
          <w:rFonts w:hint="eastAsia"/>
        </w:rPr>
        <w:t>}</w:t>
      </w:r>
    </w:p>
    <w:p w:rsidR="00A04111" w:rsidRDefault="00A04111" w:rsidP="00D377AF">
      <w:r>
        <w:rPr>
          <w:rFonts w:hint="eastAsia"/>
        </w:rPr>
        <w:tab/>
        <w:t>close($fin);</w:t>
      </w:r>
    </w:p>
    <w:p w:rsidR="001E07D1" w:rsidRDefault="00035C93" w:rsidP="00035C93">
      <w:pPr>
        <w:ind w:firstLine="420"/>
        <w:rPr>
          <w:ins w:id="1349" w:author="刘润瞻" w:date="2020-09-21T17:36:00Z"/>
        </w:rPr>
      </w:pPr>
      <w:r>
        <w:rPr>
          <w:rFonts w:hint="eastAsia"/>
        </w:rPr>
        <w:t>注意：</w:t>
      </w:r>
    </w:p>
    <w:p w:rsidR="00035C93" w:rsidRDefault="00035C93">
      <w:pPr>
        <w:pStyle w:val="a3"/>
        <w:numPr>
          <w:ilvl w:val="0"/>
          <w:numId w:val="11"/>
        </w:numPr>
        <w:rPr>
          <w:ins w:id="1350" w:author="刘润瞻" w:date="2020-08-24T18:51:00Z"/>
        </w:rPr>
        <w:pPrChange w:id="1351" w:author="刘润瞻" w:date="2020-09-21T17:36:00Z">
          <w:pPr>
            <w:ind w:firstLine="420"/>
          </w:pPr>
        </w:pPrChange>
      </w:pPr>
      <w:r>
        <w:rPr>
          <w:rFonts w:hint="eastAsia"/>
        </w:rPr>
        <w:t>open</w:t>
      </w:r>
      <w:r>
        <w:rPr>
          <w:rFonts w:hint="eastAsia"/>
        </w:rPr>
        <w:t>和</w:t>
      </w:r>
      <w:r>
        <w:rPr>
          <w:rFonts w:hint="eastAsia"/>
        </w:rPr>
        <w:t>close</w:t>
      </w:r>
      <w:r>
        <w:rPr>
          <w:rFonts w:hint="eastAsia"/>
        </w:rPr>
        <w:t>必须配对</w:t>
      </w:r>
      <w:r w:rsidR="00B64B75">
        <w:rPr>
          <w:rFonts w:hint="eastAsia"/>
        </w:rPr>
        <w:t>，其中</w:t>
      </w:r>
      <w:r w:rsidR="00B64B75">
        <w:rPr>
          <w:rFonts w:hint="eastAsia"/>
        </w:rPr>
        <w:t>open</w:t>
      </w:r>
      <w:r w:rsidR="00B64B75">
        <w:rPr>
          <w:rFonts w:hint="eastAsia"/>
        </w:rPr>
        <w:t>为开文件句柄，</w:t>
      </w:r>
      <w:r w:rsidR="00B64B75">
        <w:rPr>
          <w:rFonts w:hint="eastAsia"/>
        </w:rPr>
        <w:t>close</w:t>
      </w:r>
      <w:r w:rsidR="00B64B75">
        <w:rPr>
          <w:rFonts w:hint="eastAsia"/>
        </w:rPr>
        <w:t>为关文件句柄。</w:t>
      </w:r>
    </w:p>
    <w:p w:rsidR="00CF355B" w:rsidRDefault="00CF355B" w:rsidP="00CF355B">
      <w:pPr>
        <w:pStyle w:val="3"/>
        <w:numPr>
          <w:ilvl w:val="1"/>
          <w:numId w:val="6"/>
        </w:numPr>
        <w:rPr>
          <w:ins w:id="1352" w:author="刘润瞻" w:date="2020-08-24T18:52:00Z"/>
        </w:rPr>
      </w:pPr>
      <w:bookmarkStart w:id="1353" w:name="_Toc51602815"/>
      <w:bookmarkStart w:id="1354" w:name="_Toc51602846"/>
      <w:bookmarkStart w:id="1355" w:name="_Toc51608763"/>
      <w:ins w:id="1356" w:author="刘润瞻" w:date="2020-08-24T18:51:00Z">
        <w:r>
          <w:rPr>
            <w:rFonts w:hint="eastAsia"/>
          </w:rPr>
          <w:t>遍历文件</w:t>
        </w:r>
      </w:ins>
      <w:ins w:id="1357" w:author="刘润瞻" w:date="2020-08-24T18:52:00Z">
        <w:r>
          <w:rPr>
            <w:rFonts w:hint="eastAsia"/>
          </w:rPr>
          <w:t>和文件夹</w:t>
        </w:r>
        <w:bookmarkEnd w:id="1353"/>
        <w:bookmarkEnd w:id="1354"/>
        <w:bookmarkEnd w:id="1355"/>
      </w:ins>
    </w:p>
    <w:p w:rsidR="00CF355B" w:rsidRDefault="00650323">
      <w:pPr>
        <w:ind w:left="420"/>
        <w:rPr>
          <w:ins w:id="1358" w:author="刘润瞻" w:date="2020-08-24T18:53:00Z"/>
        </w:rPr>
        <w:pPrChange w:id="1359" w:author="刘润瞻" w:date="2020-08-24T18:52:00Z">
          <w:pPr>
            <w:pStyle w:val="3"/>
            <w:numPr>
              <w:ilvl w:val="1"/>
              <w:numId w:val="6"/>
            </w:numPr>
          </w:pPr>
        </w:pPrChange>
      </w:pPr>
      <w:ins w:id="1360" w:author="刘润瞻" w:date="2020-08-24T18:52:00Z">
        <w:r>
          <w:rPr>
            <w:rFonts w:hint="eastAsia"/>
          </w:rPr>
          <w:t>Python</w:t>
        </w:r>
        <w:r>
          <w:rPr>
            <w:rFonts w:hint="eastAsia"/>
          </w:rPr>
          <w:t>通过</w:t>
        </w:r>
        <w:r>
          <w:rPr>
            <w:rFonts w:hint="eastAsia"/>
          </w:rPr>
          <w:t>os</w:t>
        </w:r>
        <w:r>
          <w:rPr>
            <w:rFonts w:hint="eastAsia"/>
          </w:rPr>
          <w:t>模块中的</w:t>
        </w:r>
        <w:r>
          <w:rPr>
            <w:rFonts w:hint="eastAsia"/>
          </w:rPr>
          <w:t>walk</w:t>
        </w:r>
      </w:ins>
      <w:ins w:id="1361" w:author="刘润瞻" w:date="2020-08-24T18:53:00Z">
        <w:r>
          <w:rPr>
            <w:rFonts w:hint="eastAsia"/>
          </w:rPr>
          <w:t>函数，</w:t>
        </w:r>
      </w:ins>
      <w:ins w:id="1362" w:author="刘润瞻" w:date="2020-08-24T18:52:00Z">
        <w:r>
          <w:rPr>
            <w:rFonts w:hint="eastAsia"/>
          </w:rPr>
          <w:t>遍历给定目录下的所有文件和文件夹，</w:t>
        </w:r>
      </w:ins>
    </w:p>
    <w:p w:rsidR="00650323" w:rsidRDefault="00650323">
      <w:pPr>
        <w:ind w:left="420"/>
        <w:rPr>
          <w:ins w:id="1363" w:author="刘润瞻" w:date="2020-08-24T18:53:00Z"/>
        </w:rPr>
        <w:pPrChange w:id="1364" w:author="刘润瞻" w:date="2020-08-24T18:53:00Z">
          <w:pPr>
            <w:pStyle w:val="3"/>
            <w:numPr>
              <w:ilvl w:val="1"/>
              <w:numId w:val="6"/>
            </w:numPr>
          </w:pPr>
        </w:pPrChange>
      </w:pPr>
      <w:ins w:id="1365" w:author="刘润瞻" w:date="2020-08-24T18:53:00Z">
        <w:r>
          <w:rPr>
            <w:rFonts w:hint="eastAsia"/>
          </w:rPr>
          <w:t>import os</w:t>
        </w:r>
      </w:ins>
    </w:p>
    <w:p w:rsidR="00650323" w:rsidRDefault="00650323">
      <w:pPr>
        <w:ind w:left="420"/>
        <w:rPr>
          <w:ins w:id="1366" w:author="刘润瞻" w:date="2020-08-24T18:53:00Z"/>
        </w:rPr>
        <w:pPrChange w:id="1367" w:author="刘润瞻" w:date="2020-08-24T18:53:00Z">
          <w:pPr>
            <w:pStyle w:val="3"/>
            <w:numPr>
              <w:ilvl w:val="1"/>
              <w:numId w:val="6"/>
            </w:numPr>
          </w:pPr>
        </w:pPrChange>
      </w:pPr>
      <w:ins w:id="1368" w:author="刘润瞻" w:date="2020-08-24T18:53:00Z">
        <w:r>
          <w:rPr>
            <w:rFonts w:hint="eastAsia"/>
          </w:rPr>
          <w:t xml:space="preserve">path = </w:t>
        </w:r>
        <w:r>
          <w:t>“</w:t>
        </w:r>
        <w:r w:rsidR="006260DF">
          <w:rPr>
            <w:rFonts w:hint="eastAsia"/>
          </w:rPr>
          <w:t>.</w:t>
        </w:r>
        <w:r>
          <w:t>”</w:t>
        </w:r>
      </w:ins>
    </w:p>
    <w:p w:rsidR="00650323" w:rsidRDefault="00650323">
      <w:pPr>
        <w:ind w:left="420"/>
        <w:rPr>
          <w:ins w:id="1369" w:author="刘润瞻" w:date="2020-08-24T18:53:00Z"/>
        </w:rPr>
        <w:pPrChange w:id="1370" w:author="刘润瞻" w:date="2020-08-24T18:53:00Z">
          <w:pPr>
            <w:pStyle w:val="3"/>
            <w:numPr>
              <w:ilvl w:val="1"/>
              <w:numId w:val="6"/>
            </w:numPr>
          </w:pPr>
        </w:pPrChange>
      </w:pPr>
      <w:ins w:id="1371" w:author="刘润瞻" w:date="2020-08-24T18:53:00Z">
        <w:r>
          <w:rPr>
            <w:rFonts w:hint="eastAsia"/>
          </w:rPr>
          <w:t xml:space="preserve">for root, </w:t>
        </w:r>
        <w:r>
          <w:t>dirs.</w:t>
        </w:r>
        <w:r>
          <w:rPr>
            <w:rFonts w:hint="eastAsia"/>
          </w:rPr>
          <w:t>, files in os.walk(path):</w:t>
        </w:r>
      </w:ins>
    </w:p>
    <w:p w:rsidR="00650323" w:rsidRDefault="00650323">
      <w:pPr>
        <w:ind w:left="420"/>
        <w:rPr>
          <w:ins w:id="1372" w:author="刘润瞻" w:date="2020-08-24T18:54:00Z"/>
        </w:rPr>
        <w:pPrChange w:id="1373" w:author="刘润瞻" w:date="2020-08-24T18:53:00Z">
          <w:pPr>
            <w:pStyle w:val="3"/>
            <w:numPr>
              <w:ilvl w:val="1"/>
              <w:numId w:val="6"/>
            </w:numPr>
          </w:pPr>
        </w:pPrChange>
      </w:pPr>
      <w:ins w:id="1374" w:author="刘润瞻" w:date="2020-08-24T18:53:00Z">
        <w:r>
          <w:rPr>
            <w:rFonts w:hint="eastAsia"/>
          </w:rPr>
          <w:tab/>
        </w:r>
      </w:ins>
      <w:ins w:id="1375" w:author="刘润瞻" w:date="2020-08-24T18:54:00Z">
        <w:r w:rsidR="00410C4E">
          <w:rPr>
            <w:rFonts w:hint="eastAsia"/>
          </w:rPr>
          <w:t xml:space="preserve">for dir in </w:t>
        </w:r>
        <w:r w:rsidR="00410C4E">
          <w:t>dirs.</w:t>
        </w:r>
        <w:r w:rsidR="00410C4E">
          <w:rPr>
            <w:rFonts w:hint="eastAsia"/>
          </w:rPr>
          <w:t>:</w:t>
        </w:r>
      </w:ins>
    </w:p>
    <w:p w:rsidR="00410C4E" w:rsidRDefault="00410C4E">
      <w:pPr>
        <w:ind w:left="420"/>
        <w:rPr>
          <w:ins w:id="1376" w:author="刘润瞻" w:date="2020-08-24T19:55:00Z"/>
        </w:rPr>
        <w:pPrChange w:id="1377" w:author="刘润瞻" w:date="2020-08-24T18:53:00Z">
          <w:pPr>
            <w:pStyle w:val="3"/>
            <w:numPr>
              <w:ilvl w:val="1"/>
              <w:numId w:val="6"/>
            </w:numPr>
          </w:pPr>
        </w:pPrChange>
      </w:pPr>
      <w:ins w:id="1378" w:author="刘润瞻" w:date="2020-08-24T18:54:00Z">
        <w:r>
          <w:rPr>
            <w:rFonts w:hint="eastAsia"/>
          </w:rPr>
          <w:tab/>
        </w:r>
        <w:r>
          <w:rPr>
            <w:rFonts w:hint="eastAsia"/>
          </w:rPr>
          <w:tab/>
          <w:t>path = os.path.join(</w:t>
        </w:r>
      </w:ins>
      <w:ins w:id="1379" w:author="刘润瞻" w:date="2020-08-24T18:55:00Z">
        <w:r w:rsidR="00B979BD">
          <w:rPr>
            <w:rFonts w:hint="eastAsia"/>
          </w:rPr>
          <w:t>root, dir</w:t>
        </w:r>
      </w:ins>
      <w:ins w:id="1380" w:author="刘润瞻" w:date="2020-08-24T18:54:00Z">
        <w:r>
          <w:rPr>
            <w:rFonts w:hint="eastAsia"/>
          </w:rPr>
          <w:t>)</w:t>
        </w:r>
      </w:ins>
    </w:p>
    <w:p w:rsidR="009D3CC5" w:rsidRDefault="009D3CC5">
      <w:pPr>
        <w:ind w:left="420"/>
        <w:rPr>
          <w:ins w:id="1381" w:author="刘润瞻" w:date="2020-08-24T18:55:00Z"/>
        </w:rPr>
        <w:pPrChange w:id="1382" w:author="刘润瞻" w:date="2020-08-24T18:53:00Z">
          <w:pPr>
            <w:pStyle w:val="3"/>
            <w:numPr>
              <w:ilvl w:val="1"/>
              <w:numId w:val="6"/>
            </w:numPr>
          </w:pPr>
        </w:pPrChange>
      </w:pPr>
      <w:ins w:id="1383" w:author="刘润瞻" w:date="2020-08-24T19:55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t>……</w:t>
        </w:r>
      </w:ins>
    </w:p>
    <w:p w:rsidR="00B979BD" w:rsidRDefault="00B979BD">
      <w:pPr>
        <w:ind w:left="420"/>
        <w:rPr>
          <w:ins w:id="1384" w:author="刘润瞻" w:date="2020-08-24T18:55:00Z"/>
        </w:rPr>
        <w:pPrChange w:id="1385" w:author="刘润瞻" w:date="2020-08-24T18:53:00Z">
          <w:pPr>
            <w:pStyle w:val="3"/>
            <w:numPr>
              <w:ilvl w:val="1"/>
              <w:numId w:val="6"/>
            </w:numPr>
          </w:pPr>
        </w:pPrChange>
      </w:pPr>
      <w:ins w:id="1386" w:author="刘润瞻" w:date="2020-08-24T18:55:00Z">
        <w:r>
          <w:rPr>
            <w:rFonts w:hint="eastAsia"/>
          </w:rPr>
          <w:tab/>
          <w:t>for file in files:</w:t>
        </w:r>
      </w:ins>
    </w:p>
    <w:p w:rsidR="00B979BD" w:rsidRDefault="00B979BD">
      <w:pPr>
        <w:ind w:left="420"/>
        <w:rPr>
          <w:ins w:id="1387" w:author="刘润瞻" w:date="2020-08-24T19:56:00Z"/>
        </w:rPr>
        <w:pPrChange w:id="1388" w:author="刘润瞻" w:date="2020-08-24T18:53:00Z">
          <w:pPr>
            <w:pStyle w:val="3"/>
            <w:numPr>
              <w:ilvl w:val="1"/>
              <w:numId w:val="6"/>
            </w:numPr>
          </w:pPr>
        </w:pPrChange>
      </w:pPr>
      <w:ins w:id="1389" w:author="刘润瞻" w:date="2020-08-24T18:55:00Z">
        <w:r>
          <w:rPr>
            <w:rFonts w:hint="eastAsia"/>
          </w:rPr>
          <w:tab/>
        </w:r>
        <w:r>
          <w:rPr>
            <w:rFonts w:hint="eastAsia"/>
          </w:rPr>
          <w:tab/>
          <w:t>path = os.path.join(root, file)</w:t>
        </w:r>
      </w:ins>
    </w:p>
    <w:p w:rsidR="00AD46C3" w:rsidRPr="00875F4D" w:rsidRDefault="00AD46C3">
      <w:pPr>
        <w:ind w:left="420"/>
        <w:rPr>
          <w:ins w:id="1390" w:author="刘润瞻" w:date="2020-08-24T18:51:00Z"/>
        </w:rPr>
        <w:pPrChange w:id="1391" w:author="刘润瞻" w:date="2020-08-24T18:53:00Z">
          <w:pPr>
            <w:pStyle w:val="3"/>
            <w:numPr>
              <w:ilvl w:val="1"/>
              <w:numId w:val="6"/>
            </w:numPr>
          </w:pPr>
        </w:pPrChange>
      </w:pPr>
      <w:ins w:id="1392" w:author="刘润瞻" w:date="2020-08-24T19:56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t>……</w:t>
        </w:r>
      </w:ins>
    </w:p>
    <w:p w:rsidR="001F0A2F" w:rsidRDefault="00A00060" w:rsidP="00035C93">
      <w:pPr>
        <w:ind w:firstLine="420"/>
        <w:rPr>
          <w:ins w:id="1393" w:author="刘润瞻" w:date="2020-08-24T18:57:00Z"/>
        </w:rPr>
      </w:pPr>
      <w:ins w:id="1394" w:author="刘润瞻" w:date="2020-08-24T18:56:00Z">
        <w:r>
          <w:rPr>
            <w:rFonts w:hint="eastAsia"/>
          </w:rPr>
          <w:t>Perl</w:t>
        </w:r>
        <w:r w:rsidR="00594182">
          <w:rPr>
            <w:rFonts w:hint="eastAsia"/>
          </w:rPr>
          <w:t>通过</w:t>
        </w:r>
        <w:r w:rsidR="00594182">
          <w:rPr>
            <w:rFonts w:hint="eastAsia"/>
          </w:rPr>
          <w:t>opendir</w:t>
        </w:r>
        <w:r w:rsidR="00594182">
          <w:rPr>
            <w:rFonts w:hint="eastAsia"/>
          </w:rPr>
          <w:t>申请</w:t>
        </w:r>
        <w:r w:rsidR="00C21107">
          <w:rPr>
            <w:rFonts w:hint="eastAsia"/>
          </w:rPr>
          <w:t>句柄，</w:t>
        </w:r>
        <w:r w:rsidR="00594182">
          <w:rPr>
            <w:rFonts w:hint="eastAsia"/>
          </w:rPr>
          <w:t>读取当前目录下的所有文件和文件</w:t>
        </w:r>
      </w:ins>
      <w:ins w:id="1395" w:author="刘润瞻" w:date="2020-08-24T18:57:00Z">
        <w:r w:rsidR="00C21107">
          <w:rPr>
            <w:rFonts w:hint="eastAsia"/>
          </w:rPr>
          <w:t>，如下所示：</w:t>
        </w:r>
      </w:ins>
    </w:p>
    <w:p w:rsidR="00C21107" w:rsidRDefault="00C21107" w:rsidP="00035C93">
      <w:pPr>
        <w:ind w:firstLine="420"/>
        <w:rPr>
          <w:ins w:id="1396" w:author="刘润瞻" w:date="2020-08-24T18:57:00Z"/>
        </w:rPr>
      </w:pPr>
      <w:ins w:id="1397" w:author="刘润瞻" w:date="2020-08-24T18:58:00Z">
        <w:r>
          <w:rPr>
            <w:rFonts w:hint="eastAsia"/>
          </w:rPr>
          <w:t>m</w:t>
        </w:r>
      </w:ins>
      <w:ins w:id="1398" w:author="刘润瞻" w:date="2020-08-24T18:57:00Z">
        <w:r>
          <w:rPr>
            <w:rFonts w:hint="eastAsia"/>
          </w:rPr>
          <w:t xml:space="preserve">y $path = </w:t>
        </w:r>
        <w:r>
          <w:t>“</w:t>
        </w:r>
        <w:r>
          <w:rPr>
            <w:rFonts w:hint="eastAsia"/>
          </w:rPr>
          <w:t>.</w:t>
        </w:r>
        <w:r>
          <w:t>”</w:t>
        </w:r>
      </w:ins>
      <w:ins w:id="1399" w:author="刘润瞻" w:date="2020-08-24T18:58:00Z">
        <w:r>
          <w:rPr>
            <w:rFonts w:hint="eastAsia"/>
          </w:rPr>
          <w:t>;</w:t>
        </w:r>
      </w:ins>
    </w:p>
    <w:p w:rsidR="00C21107" w:rsidRDefault="00C21107" w:rsidP="00035C93">
      <w:pPr>
        <w:ind w:firstLine="420"/>
        <w:rPr>
          <w:ins w:id="1400" w:author="刘润瞻" w:date="2020-08-24T18:58:00Z"/>
        </w:rPr>
      </w:pPr>
      <w:ins w:id="1401" w:author="刘润瞻" w:date="2020-08-24T18:57:00Z">
        <w:r>
          <w:rPr>
            <w:rFonts w:hint="eastAsia"/>
          </w:rPr>
          <w:t xml:space="preserve">opendir (my $din, $path) or die </w:t>
        </w:r>
        <w:r>
          <w:t>“</w:t>
        </w:r>
        <w:r>
          <w:rPr>
            <w:rFonts w:hint="eastAsia"/>
          </w:rPr>
          <w:t>$din cannot be read!</w:t>
        </w:r>
        <w:r>
          <w:t>”</w:t>
        </w:r>
        <w:r>
          <w:rPr>
            <w:rFonts w:hint="eastAsia"/>
          </w:rPr>
          <w:t>;</w:t>
        </w:r>
      </w:ins>
    </w:p>
    <w:p w:rsidR="005056E8" w:rsidRDefault="005056E8" w:rsidP="00035C93">
      <w:pPr>
        <w:ind w:firstLine="420"/>
        <w:rPr>
          <w:ins w:id="1402" w:author="刘润瞻" w:date="2020-08-24T18:58:00Z"/>
        </w:rPr>
      </w:pPr>
      <w:ins w:id="1403" w:author="刘润瞻" w:date="2020-08-24T18:58:00Z">
        <w:r>
          <w:rPr>
            <w:rFonts w:hint="eastAsia"/>
          </w:rPr>
          <w:lastRenderedPageBreak/>
          <w:t xml:space="preserve">my @dirs </w:t>
        </w:r>
      </w:ins>
      <w:ins w:id="1404" w:author="刘润瞻" w:date="2020-08-24T18:59:00Z">
        <w:r>
          <w:rPr>
            <w:rFonts w:hint="eastAsia"/>
          </w:rPr>
          <w:t>= readdir($din);</w:t>
        </w:r>
      </w:ins>
    </w:p>
    <w:p w:rsidR="007A0DCB" w:rsidRDefault="007A0DCB" w:rsidP="00035C93">
      <w:pPr>
        <w:ind w:firstLine="420"/>
        <w:rPr>
          <w:ins w:id="1405" w:author="刘润瞻" w:date="2020-08-24T18:59:00Z"/>
        </w:rPr>
      </w:pPr>
      <w:ins w:id="1406" w:author="刘润瞻" w:date="2020-08-24T18:58:00Z">
        <w:r>
          <w:rPr>
            <w:rFonts w:hint="eastAsia"/>
          </w:rPr>
          <w:t>closedir($din);</w:t>
        </w:r>
      </w:ins>
    </w:p>
    <w:p w:rsidR="00895CBF" w:rsidRDefault="0038255A" w:rsidP="00035C93">
      <w:pPr>
        <w:ind w:firstLine="420"/>
        <w:rPr>
          <w:ins w:id="1407" w:author="刘润瞻" w:date="2020-08-24T18:59:00Z"/>
        </w:rPr>
      </w:pPr>
      <w:ins w:id="1408" w:author="刘润瞻" w:date="2020-08-24T18:59:00Z">
        <w:r>
          <w:rPr>
            <w:rFonts w:hint="eastAsia"/>
          </w:rPr>
          <w:t>foreach my $dir (@dirs)</w:t>
        </w:r>
      </w:ins>
    </w:p>
    <w:p w:rsidR="0038255A" w:rsidRDefault="0038255A" w:rsidP="00035C93">
      <w:pPr>
        <w:ind w:firstLine="420"/>
        <w:rPr>
          <w:ins w:id="1409" w:author="刘润瞻" w:date="2020-08-24T18:59:00Z"/>
        </w:rPr>
      </w:pPr>
      <w:ins w:id="1410" w:author="刘润瞻" w:date="2020-08-24T18:59:00Z">
        <w:r>
          <w:rPr>
            <w:rFonts w:hint="eastAsia"/>
          </w:rPr>
          <w:t>{</w:t>
        </w:r>
      </w:ins>
    </w:p>
    <w:p w:rsidR="00AE3293" w:rsidRDefault="0038255A">
      <w:pPr>
        <w:ind w:firstLine="420"/>
        <w:rPr>
          <w:ins w:id="1411" w:author="刘润瞻" w:date="2020-08-24T19:48:00Z"/>
        </w:rPr>
      </w:pPr>
      <w:ins w:id="1412" w:author="刘润瞻" w:date="2020-08-24T18:59:00Z">
        <w:r>
          <w:rPr>
            <w:rFonts w:hint="eastAsia"/>
          </w:rPr>
          <w:tab/>
          <w:t>if(</w:t>
        </w:r>
      </w:ins>
      <w:ins w:id="1413" w:author="刘润瞻" w:date="2020-08-24T19:47:00Z">
        <w:r w:rsidR="0079089A">
          <w:rPr>
            <w:rFonts w:hint="eastAsia"/>
          </w:rPr>
          <w:t>(</w:t>
        </w:r>
        <w:r w:rsidR="00BB6D0F">
          <w:rPr>
            <w:rFonts w:hint="eastAsia"/>
          </w:rPr>
          <w:t>-</w:t>
        </w:r>
      </w:ins>
      <w:ins w:id="1414" w:author="刘润瞻" w:date="2020-08-24T19:48:00Z">
        <w:r w:rsidR="00BB6D0F">
          <w:rPr>
            <w:rFonts w:hint="eastAsia"/>
          </w:rPr>
          <w:t>d</w:t>
        </w:r>
      </w:ins>
      <w:ins w:id="1415" w:author="刘润瞻" w:date="2020-08-24T19:47:00Z">
        <w:r w:rsidR="0079089A">
          <w:rPr>
            <w:rFonts w:hint="eastAsia"/>
          </w:rPr>
          <w:t xml:space="preserve"> $dir) &amp;&amp; ($dir !~ /^\./)</w:t>
        </w:r>
      </w:ins>
      <w:ins w:id="1416" w:author="刘润瞻" w:date="2020-08-24T18:59:00Z">
        <w:r>
          <w:rPr>
            <w:rFonts w:hint="eastAsia"/>
          </w:rPr>
          <w:t>)</w:t>
        </w:r>
      </w:ins>
      <w:ins w:id="1417" w:author="刘润瞻" w:date="2020-08-24T19:48:00Z">
        <w:r w:rsidR="00B02ACD">
          <w:rPr>
            <w:rFonts w:hint="eastAsia"/>
          </w:rPr>
          <w:t xml:space="preserve"> # -d </w:t>
        </w:r>
      </w:ins>
      <w:ins w:id="1418" w:author="刘润瞻" w:date="2020-08-24T19:49:00Z">
        <w:r w:rsidR="00B02ACD">
          <w:rPr>
            <w:rFonts w:hint="eastAsia"/>
          </w:rPr>
          <w:t>判断是否为目录，并且目录不以“</w:t>
        </w:r>
        <w:r w:rsidR="00B02ACD">
          <w:rPr>
            <w:rFonts w:hint="eastAsia"/>
          </w:rPr>
          <w:t>.</w:t>
        </w:r>
        <w:r w:rsidR="00B02ACD">
          <w:rPr>
            <w:rFonts w:hint="eastAsia"/>
          </w:rPr>
          <w:t>”开头</w:t>
        </w:r>
        <w:r w:rsidR="007F59ED">
          <w:rPr>
            <w:rFonts w:hint="eastAsia"/>
          </w:rPr>
          <w:t>，排除</w:t>
        </w:r>
        <w:r w:rsidR="007F59ED">
          <w:rPr>
            <w:rFonts w:hint="eastAsia"/>
          </w:rPr>
          <w:t>Linux</w:t>
        </w:r>
        <w:r w:rsidR="007F59ED">
          <w:rPr>
            <w:rFonts w:hint="eastAsia"/>
          </w:rPr>
          <w:t>环境中的当前目录“</w:t>
        </w:r>
        <w:r w:rsidR="007F59ED">
          <w:rPr>
            <w:rFonts w:hint="eastAsia"/>
          </w:rPr>
          <w:t>.</w:t>
        </w:r>
        <w:r w:rsidR="007F59ED">
          <w:rPr>
            <w:rFonts w:hint="eastAsia"/>
          </w:rPr>
          <w:t>”、</w:t>
        </w:r>
      </w:ins>
      <w:ins w:id="1419" w:author="刘润瞻" w:date="2020-08-24T19:50:00Z">
        <w:r w:rsidR="007F59ED">
          <w:rPr>
            <w:rFonts w:hint="eastAsia"/>
          </w:rPr>
          <w:t>上级目录“</w:t>
        </w:r>
        <w:r w:rsidR="007F59ED">
          <w:rPr>
            <w:rFonts w:hint="eastAsia"/>
          </w:rPr>
          <w:t>..</w:t>
        </w:r>
        <w:r w:rsidR="007F59ED">
          <w:rPr>
            <w:rFonts w:hint="eastAsia"/>
          </w:rPr>
          <w:t>”和“</w:t>
        </w:r>
        <w:r w:rsidR="007F59ED">
          <w:rPr>
            <w:rFonts w:hint="eastAsia"/>
          </w:rPr>
          <w:t>.svn</w:t>
        </w:r>
        <w:r w:rsidR="007F59ED">
          <w:rPr>
            <w:rFonts w:hint="eastAsia"/>
          </w:rPr>
          <w:t>”</w:t>
        </w:r>
      </w:ins>
      <w:ins w:id="1420" w:author="刘润瞻" w:date="2020-08-24T19:55:00Z">
        <w:r w:rsidR="00235FC2">
          <w:rPr>
            <w:rFonts w:hint="eastAsia"/>
          </w:rPr>
          <w:t>、“</w:t>
        </w:r>
        <w:r w:rsidR="00235FC2">
          <w:rPr>
            <w:rFonts w:hint="eastAsia"/>
          </w:rPr>
          <w:t>.vim</w:t>
        </w:r>
        <w:r w:rsidR="00235FC2">
          <w:rPr>
            <w:rFonts w:hint="eastAsia"/>
          </w:rPr>
          <w:t>”</w:t>
        </w:r>
      </w:ins>
      <w:ins w:id="1421" w:author="刘润瞻" w:date="2020-08-24T19:50:00Z">
        <w:r w:rsidR="007F59ED">
          <w:rPr>
            <w:rFonts w:hint="eastAsia"/>
          </w:rPr>
          <w:t>等</w:t>
        </w:r>
      </w:ins>
      <w:ins w:id="1422" w:author="刘润瞻" w:date="2020-08-24T19:51:00Z">
        <w:r w:rsidR="007F59ED">
          <w:rPr>
            <w:rFonts w:hint="eastAsia"/>
          </w:rPr>
          <w:t>目录</w:t>
        </w:r>
      </w:ins>
    </w:p>
    <w:p w:rsidR="00C658C0" w:rsidRDefault="00BB6D0F">
      <w:pPr>
        <w:ind w:left="420" w:firstLine="420"/>
        <w:rPr>
          <w:ins w:id="1423" w:author="刘润瞻" w:date="2020-08-24T19:48:00Z"/>
        </w:rPr>
        <w:pPrChange w:id="1424" w:author="刘润瞻" w:date="2020-08-24T19:48:00Z">
          <w:pPr>
            <w:ind w:firstLine="420"/>
          </w:pPr>
        </w:pPrChange>
      </w:pPr>
      <w:ins w:id="1425" w:author="刘润瞻" w:date="2020-08-24T19:47:00Z">
        <w:r>
          <w:rPr>
            <w:rFonts w:hint="eastAsia"/>
          </w:rPr>
          <w:t>{</w:t>
        </w:r>
      </w:ins>
      <w:ins w:id="1426" w:author="刘润瞻" w:date="2020-08-24T19:48:00Z">
        <w:r w:rsidR="00AE3293">
          <w:rPr>
            <w:rFonts w:hint="eastAsia"/>
          </w:rPr>
          <w:t xml:space="preserve">  </w:t>
        </w:r>
      </w:ins>
      <w:ins w:id="1427" w:author="刘润瞻" w:date="2020-08-24T19:47:00Z">
        <w:r>
          <w:rPr>
            <w:rFonts w:hint="eastAsia"/>
          </w:rPr>
          <w:t>}</w:t>
        </w:r>
      </w:ins>
    </w:p>
    <w:p w:rsidR="00C658C0" w:rsidRDefault="00BB6D0F">
      <w:pPr>
        <w:ind w:left="420" w:firstLine="420"/>
        <w:rPr>
          <w:ins w:id="1428" w:author="刘润瞻" w:date="2020-08-24T19:48:00Z"/>
        </w:rPr>
        <w:pPrChange w:id="1429" w:author="刘润瞻" w:date="2020-08-24T19:48:00Z">
          <w:pPr>
            <w:ind w:firstLine="420"/>
          </w:pPr>
        </w:pPrChange>
      </w:pPr>
      <w:ins w:id="1430" w:author="刘润瞻" w:date="2020-08-24T19:48:00Z">
        <w:r>
          <w:rPr>
            <w:rFonts w:hint="eastAsia"/>
          </w:rPr>
          <w:t>elsif(</w:t>
        </w:r>
      </w:ins>
      <w:ins w:id="1431" w:author="刘润瞻" w:date="2020-08-24T19:53:00Z">
        <w:r w:rsidR="0041712C">
          <w:rPr>
            <w:rFonts w:hint="eastAsia"/>
          </w:rPr>
          <w:t>(</w:t>
        </w:r>
      </w:ins>
      <w:ins w:id="1432" w:author="刘润瞻" w:date="2020-08-24T19:48:00Z">
        <w:r>
          <w:rPr>
            <w:rFonts w:hint="eastAsia"/>
          </w:rPr>
          <w:t>-</w:t>
        </w:r>
      </w:ins>
      <w:ins w:id="1433" w:author="刘润瞻" w:date="2020-08-24T19:52:00Z">
        <w:r w:rsidR="00C3495D">
          <w:rPr>
            <w:rFonts w:hint="eastAsia"/>
          </w:rPr>
          <w:t>f</w:t>
        </w:r>
      </w:ins>
      <w:ins w:id="1434" w:author="刘润瞻" w:date="2020-08-24T19:48:00Z">
        <w:r>
          <w:rPr>
            <w:rFonts w:hint="eastAsia"/>
          </w:rPr>
          <w:t xml:space="preserve"> $dir</w:t>
        </w:r>
      </w:ins>
      <w:ins w:id="1435" w:author="刘润瞻" w:date="2020-08-24T19:53:00Z">
        <w:r w:rsidR="0041712C">
          <w:rPr>
            <w:rFonts w:hint="eastAsia"/>
          </w:rPr>
          <w:t>) &amp;&amp; (</w:t>
        </w:r>
        <w:r w:rsidR="00CD769D">
          <w:rPr>
            <w:rFonts w:hint="eastAsia"/>
          </w:rPr>
          <w:t>$dir !~ /^</w:t>
        </w:r>
      </w:ins>
      <w:ins w:id="1436" w:author="刘润瞻" w:date="2020-08-24T19:54:00Z">
        <w:r w:rsidR="00CD769D">
          <w:rPr>
            <w:rFonts w:hint="eastAsia"/>
          </w:rPr>
          <w:t>\./</w:t>
        </w:r>
      </w:ins>
      <w:ins w:id="1437" w:author="刘润瞻" w:date="2020-08-24T19:53:00Z">
        <w:r w:rsidR="0041712C">
          <w:rPr>
            <w:rFonts w:hint="eastAsia"/>
          </w:rPr>
          <w:t>)</w:t>
        </w:r>
      </w:ins>
      <w:ins w:id="1438" w:author="刘润瞻" w:date="2020-08-24T19:48:00Z">
        <w:r>
          <w:rPr>
            <w:rFonts w:hint="eastAsia"/>
          </w:rPr>
          <w:t>)</w:t>
        </w:r>
      </w:ins>
      <w:ins w:id="1439" w:author="刘润瞻" w:date="2020-08-24T19:51:00Z">
        <w:r w:rsidR="001E1620">
          <w:rPr>
            <w:rFonts w:hint="eastAsia"/>
          </w:rPr>
          <w:t xml:space="preserve"> # -</w:t>
        </w:r>
      </w:ins>
      <w:ins w:id="1440" w:author="刘润瞻" w:date="2020-08-24T19:52:00Z">
        <w:r w:rsidR="00C3495D">
          <w:rPr>
            <w:rFonts w:hint="eastAsia"/>
          </w:rPr>
          <w:t>f</w:t>
        </w:r>
      </w:ins>
      <w:ins w:id="1441" w:author="刘润瞻" w:date="2020-08-24T19:51:00Z">
        <w:r w:rsidR="001E1620">
          <w:rPr>
            <w:rFonts w:hint="eastAsia"/>
          </w:rPr>
          <w:t xml:space="preserve"> </w:t>
        </w:r>
        <w:r w:rsidR="001E1620">
          <w:rPr>
            <w:rFonts w:hint="eastAsia"/>
          </w:rPr>
          <w:t>判断是否为文件</w:t>
        </w:r>
      </w:ins>
      <w:ins w:id="1442" w:author="刘润瞻" w:date="2020-08-24T19:54:00Z">
        <w:r w:rsidR="00373D67">
          <w:rPr>
            <w:rFonts w:hint="eastAsia"/>
          </w:rPr>
          <w:t>，并且文件不以“</w:t>
        </w:r>
        <w:r w:rsidR="00373D67">
          <w:rPr>
            <w:rFonts w:hint="eastAsia"/>
          </w:rPr>
          <w:t>.</w:t>
        </w:r>
        <w:r w:rsidR="00373D67">
          <w:rPr>
            <w:rFonts w:hint="eastAsia"/>
          </w:rPr>
          <w:t>”开头，排除</w:t>
        </w:r>
        <w:r w:rsidR="00373D67">
          <w:rPr>
            <w:rFonts w:hint="eastAsia"/>
          </w:rPr>
          <w:t>Linux</w:t>
        </w:r>
        <w:r w:rsidR="00373D67">
          <w:rPr>
            <w:rFonts w:hint="eastAsia"/>
          </w:rPr>
          <w:t>环境中的“</w:t>
        </w:r>
        <w:r w:rsidR="00373D67">
          <w:rPr>
            <w:rFonts w:hint="eastAsia"/>
          </w:rPr>
          <w:t>.cshrc</w:t>
        </w:r>
        <w:r w:rsidR="00373D67">
          <w:rPr>
            <w:rFonts w:hint="eastAsia"/>
          </w:rPr>
          <w:t>”</w:t>
        </w:r>
      </w:ins>
      <w:ins w:id="1443" w:author="刘润瞻" w:date="2020-08-24T19:55:00Z">
        <w:r w:rsidR="00DA026C">
          <w:rPr>
            <w:rFonts w:hint="eastAsia"/>
          </w:rPr>
          <w:t>、“</w:t>
        </w:r>
        <w:r w:rsidR="00DA026C">
          <w:rPr>
            <w:rFonts w:hint="eastAsia"/>
          </w:rPr>
          <w:t>.vimrc</w:t>
        </w:r>
        <w:r w:rsidR="00DA026C">
          <w:rPr>
            <w:rFonts w:hint="eastAsia"/>
          </w:rPr>
          <w:t>”</w:t>
        </w:r>
      </w:ins>
      <w:ins w:id="1444" w:author="刘润瞻" w:date="2020-08-24T19:54:00Z">
        <w:r w:rsidR="00373D67">
          <w:rPr>
            <w:rFonts w:hint="eastAsia"/>
          </w:rPr>
          <w:t>等配置文件</w:t>
        </w:r>
      </w:ins>
    </w:p>
    <w:p w:rsidR="00AE3293" w:rsidRDefault="00AE3293">
      <w:pPr>
        <w:ind w:left="420" w:firstLine="420"/>
        <w:rPr>
          <w:ins w:id="1445" w:author="刘润瞻" w:date="2020-08-24T18:59:00Z"/>
        </w:rPr>
        <w:pPrChange w:id="1446" w:author="刘润瞻" w:date="2020-08-24T19:48:00Z">
          <w:pPr>
            <w:ind w:firstLine="420"/>
          </w:pPr>
        </w:pPrChange>
      </w:pPr>
      <w:ins w:id="1447" w:author="刘润瞻" w:date="2020-08-24T19:48:00Z">
        <w:r>
          <w:rPr>
            <w:rFonts w:hint="eastAsia"/>
          </w:rPr>
          <w:t>{  }</w:t>
        </w:r>
      </w:ins>
    </w:p>
    <w:p w:rsidR="0038255A" w:rsidRPr="00A00060" w:rsidRDefault="0038255A" w:rsidP="00035C93">
      <w:pPr>
        <w:ind w:firstLine="420"/>
      </w:pPr>
      <w:ins w:id="1448" w:author="刘润瞻" w:date="2020-08-24T18:59:00Z">
        <w:r>
          <w:rPr>
            <w:rFonts w:hint="eastAsia"/>
          </w:rPr>
          <w:t>}</w:t>
        </w:r>
      </w:ins>
    </w:p>
    <w:p w:rsidR="00BA3513" w:rsidRDefault="008A28D8">
      <w:pPr>
        <w:pStyle w:val="2"/>
        <w:numPr>
          <w:ilvl w:val="0"/>
          <w:numId w:val="6"/>
        </w:numPr>
        <w:pPrChange w:id="1449" w:author="刘润瞻" w:date="2020-08-20T19:50:00Z">
          <w:pPr/>
        </w:pPrChange>
      </w:pPr>
      <w:del w:id="1450" w:author="刘润瞻" w:date="2020-08-18T15:28:00Z">
        <w:r w:rsidDel="00ED79FD">
          <w:rPr>
            <w:rFonts w:hint="eastAsia"/>
          </w:rPr>
          <w:delText>8</w:delText>
        </w:r>
        <w:r w:rsidR="00BA3513" w:rsidDel="00ED79FD">
          <w:rPr>
            <w:rFonts w:hint="eastAsia"/>
          </w:rPr>
          <w:delText xml:space="preserve">. </w:delText>
        </w:r>
      </w:del>
      <w:bookmarkStart w:id="1451" w:name="_Toc51602816"/>
      <w:bookmarkStart w:id="1452" w:name="_Toc51602847"/>
      <w:bookmarkStart w:id="1453" w:name="_Toc51608764"/>
      <w:r w:rsidR="00BA3513">
        <w:rPr>
          <w:rFonts w:hint="eastAsia"/>
        </w:rPr>
        <w:t>系统调用</w:t>
      </w:r>
      <w:bookmarkEnd w:id="1451"/>
      <w:bookmarkEnd w:id="1452"/>
      <w:bookmarkEnd w:id="1453"/>
    </w:p>
    <w:p w:rsidR="00BA3513" w:rsidRDefault="00CE0791" w:rsidP="00D377AF">
      <w:r>
        <w:rPr>
          <w:rFonts w:hint="eastAsia"/>
        </w:rPr>
        <w:tab/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调用外部程序</w:t>
      </w:r>
      <w:r>
        <w:rPr>
          <w:rFonts w:hint="eastAsia"/>
        </w:rPr>
        <w:t>os.system(cmd)</w:t>
      </w:r>
    </w:p>
    <w:p w:rsidR="00CE0791" w:rsidRDefault="00CE0791" w:rsidP="00D377AF">
      <w:r>
        <w:rPr>
          <w:rFonts w:hint="eastAsia"/>
        </w:rPr>
        <w:tab/>
        <w:t>Perl</w:t>
      </w:r>
      <w:r>
        <w:rPr>
          <w:rFonts w:hint="eastAsia"/>
        </w:rPr>
        <w:t>调用外部程序</w:t>
      </w:r>
      <w:r>
        <w:rPr>
          <w:rFonts w:hint="eastAsia"/>
        </w:rPr>
        <w:t xml:space="preserve"> system(cmd)</w:t>
      </w:r>
    </w:p>
    <w:p w:rsidR="00BA3513" w:rsidRDefault="00BA3513" w:rsidP="00D377AF"/>
    <w:p w:rsidR="0058087E" w:rsidRDefault="0058087E">
      <w:pPr>
        <w:pStyle w:val="2"/>
        <w:numPr>
          <w:ilvl w:val="0"/>
          <w:numId w:val="6"/>
        </w:numPr>
        <w:pPrChange w:id="1454" w:author="刘润瞻" w:date="2020-08-20T19:50:00Z">
          <w:pPr/>
        </w:pPrChange>
      </w:pPr>
      <w:del w:id="1455" w:author="刘润瞻" w:date="2020-08-18T15:28:00Z">
        <w:r w:rsidDel="00ED79FD">
          <w:rPr>
            <w:rFonts w:hint="eastAsia"/>
          </w:rPr>
          <w:delText xml:space="preserve">9. </w:delText>
        </w:r>
      </w:del>
      <w:bookmarkStart w:id="1456" w:name="_Toc51602817"/>
      <w:bookmarkStart w:id="1457" w:name="_Toc51602848"/>
      <w:bookmarkStart w:id="1458" w:name="_Toc51608765"/>
      <w:r>
        <w:rPr>
          <w:rFonts w:hint="eastAsia"/>
        </w:rPr>
        <w:t>正则表达式</w:t>
      </w:r>
      <w:bookmarkEnd w:id="1456"/>
      <w:bookmarkEnd w:id="1457"/>
      <w:bookmarkEnd w:id="1458"/>
    </w:p>
    <w:p w:rsidR="00B04696" w:rsidRDefault="00B04696" w:rsidP="00D377AF">
      <w:r>
        <w:rPr>
          <w:rFonts w:hint="eastAsia"/>
        </w:rPr>
        <w:tab/>
      </w:r>
      <w:r w:rsidR="00E22408">
        <w:rPr>
          <w:rFonts w:hint="eastAsia"/>
        </w:rPr>
        <w:t>Python</w:t>
      </w:r>
      <w:r w:rsidR="00E22408">
        <w:rPr>
          <w:rFonts w:hint="eastAsia"/>
        </w:rPr>
        <w:t>的正则表达式模块</w:t>
      </w:r>
      <w:r w:rsidR="005C7EAA">
        <w:rPr>
          <w:rFonts w:hint="eastAsia"/>
        </w:rPr>
        <w:t>是</w:t>
      </w:r>
      <w:r w:rsidR="00E22408">
        <w:rPr>
          <w:rFonts w:hint="eastAsia"/>
        </w:rPr>
        <w:t>re</w:t>
      </w:r>
      <w:r w:rsidR="00E22408">
        <w:rPr>
          <w:rFonts w:hint="eastAsia"/>
        </w:rPr>
        <w:t>，参考</w:t>
      </w:r>
      <w:r w:rsidR="00E22408">
        <w:rPr>
          <w:rFonts w:hint="eastAsia"/>
        </w:rPr>
        <w:t>Perl</w:t>
      </w:r>
      <w:r w:rsidR="00553EFE">
        <w:rPr>
          <w:rFonts w:hint="eastAsia"/>
        </w:rPr>
        <w:t>的</w:t>
      </w:r>
      <w:r w:rsidR="00451369">
        <w:rPr>
          <w:rFonts w:hint="eastAsia"/>
        </w:rPr>
        <w:t>规则实现，</w:t>
      </w:r>
      <w:ins w:id="1459" w:author="刘润瞻" w:date="2020-08-24T18:51:00Z">
        <w:r w:rsidR="00B56AD3">
          <w:rPr>
            <w:rFonts w:hint="eastAsia"/>
          </w:rPr>
          <w:t>两者表达式的含义相同，统一进行介绍。</w:t>
        </w:r>
      </w:ins>
      <w:r w:rsidR="00451369">
        <w:rPr>
          <w:rFonts w:hint="eastAsia"/>
        </w:rPr>
        <w:t>如单独编译正则表达式，可在字符串前加</w:t>
      </w:r>
      <w:r w:rsidR="00451369">
        <w:rPr>
          <w:rFonts w:hint="eastAsia"/>
        </w:rPr>
        <w:t>r</w:t>
      </w:r>
      <w:r w:rsidR="00451369">
        <w:rPr>
          <w:rFonts w:hint="eastAsia"/>
        </w:rPr>
        <w:t>，如下所示：</w:t>
      </w:r>
    </w:p>
    <w:p w:rsidR="00451369" w:rsidRDefault="00451369" w:rsidP="00D377AF">
      <w:r>
        <w:rPr>
          <w:rFonts w:hint="eastAsia"/>
        </w:rPr>
        <w:tab/>
      </w:r>
      <w:r w:rsidR="00D9526D">
        <w:rPr>
          <w:rFonts w:hint="eastAsia"/>
        </w:rPr>
        <w:t>r</w:t>
      </w:r>
      <w:r w:rsidR="00D9526D">
        <w:t>”</w:t>
      </w:r>
      <w:r w:rsidR="00756E37">
        <w:rPr>
          <w:rFonts w:hint="eastAsia"/>
        </w:rPr>
        <w:t>*.c$</w:t>
      </w:r>
      <w:r w:rsidR="00D9526D">
        <w:t>”</w:t>
      </w:r>
    </w:p>
    <w:p w:rsidR="00F7573C" w:rsidRDefault="00F7573C" w:rsidP="00D377AF">
      <w:pPr>
        <w:rPr>
          <w:ins w:id="1460" w:author="刘润瞻" w:date="2020-08-24T17:15:00Z"/>
        </w:rPr>
      </w:pPr>
      <w:r>
        <w:rPr>
          <w:rFonts w:hint="eastAsia"/>
        </w:rPr>
        <w:tab/>
        <w:t>Perl</w:t>
      </w:r>
      <w:r>
        <w:rPr>
          <w:rFonts w:hint="eastAsia"/>
        </w:rPr>
        <w:t>的正则表达式是内置功能，无需导入额外模块。</w:t>
      </w:r>
    </w:p>
    <w:p w:rsidR="00EC1590" w:rsidRDefault="00EC1590" w:rsidP="00D377AF">
      <w:pPr>
        <w:rPr>
          <w:ins w:id="1461" w:author="刘润瞻" w:date="2020-08-24T17:16:00Z"/>
        </w:rPr>
      </w:pPr>
      <w:ins w:id="1462" w:author="刘润瞻" w:date="2020-08-24T17:15:00Z">
        <w:r>
          <w:rPr>
            <w:rFonts w:hint="eastAsia"/>
          </w:rPr>
          <w:tab/>
        </w:r>
        <w:r w:rsidR="00FD004A">
          <w:rPr>
            <w:rFonts w:hint="eastAsia"/>
          </w:rPr>
          <w:t>正则表达式较为复杂，无法在此详细展开描述。结合一般场景</w:t>
        </w:r>
      </w:ins>
      <w:ins w:id="1463" w:author="刘润瞻" w:date="2020-08-24T17:16:00Z">
        <w:r w:rsidR="008F2CAE">
          <w:rPr>
            <w:rFonts w:hint="eastAsia"/>
          </w:rPr>
          <w:t>的需求，给出下列几种</w:t>
        </w:r>
      </w:ins>
      <w:ins w:id="1464" w:author="刘润瞻" w:date="2020-08-24T18:02:00Z">
        <w:r w:rsidR="00247EBA">
          <w:rPr>
            <w:rFonts w:hint="eastAsia"/>
          </w:rPr>
          <w:t>常用的</w:t>
        </w:r>
      </w:ins>
      <w:ins w:id="1465" w:author="刘润瞻" w:date="2020-08-24T17:16:00Z">
        <w:r w:rsidR="008F2CAE">
          <w:rPr>
            <w:rFonts w:hint="eastAsia"/>
          </w:rPr>
          <w:t>表达式</w:t>
        </w:r>
      </w:ins>
      <w:ins w:id="1466" w:author="刘润瞻" w:date="2020-08-24T18:03:00Z">
        <w:r w:rsidR="00B64000">
          <w:rPr>
            <w:rFonts w:hint="eastAsia"/>
          </w:rPr>
          <w:t>及其含义</w:t>
        </w:r>
      </w:ins>
      <w:ins w:id="1467" w:author="刘润瞻" w:date="2020-08-24T17:16:00Z">
        <w:r w:rsidR="008F2CAE">
          <w:rPr>
            <w:rFonts w:hint="eastAsia"/>
          </w:rPr>
          <w:t>：</w:t>
        </w:r>
      </w:ins>
    </w:p>
    <w:p w:rsidR="008F2CAE" w:rsidRDefault="008F2CAE">
      <w:pPr>
        <w:pStyle w:val="a3"/>
        <w:numPr>
          <w:ilvl w:val="0"/>
          <w:numId w:val="9"/>
        </w:numPr>
        <w:rPr>
          <w:ins w:id="1468" w:author="刘润瞻" w:date="2020-08-24T17:16:00Z"/>
        </w:rPr>
        <w:pPrChange w:id="1469" w:author="刘润瞻" w:date="2020-08-24T17:16:00Z">
          <w:pPr/>
        </w:pPrChange>
      </w:pPr>
      <w:ins w:id="1470" w:author="刘润瞻" w:date="2020-08-24T17:16:00Z">
        <w:r>
          <w:rPr>
            <w:rFonts w:hint="eastAsia"/>
          </w:rPr>
          <w:t>匹配以字符串</w:t>
        </w:r>
        <w:r>
          <w:rPr>
            <w:rFonts w:hint="eastAsia"/>
          </w:rPr>
          <w:t>string</w:t>
        </w:r>
        <w:r>
          <w:rPr>
            <w:rFonts w:hint="eastAsia"/>
          </w:rPr>
          <w:t>开头的字符串</w:t>
        </w:r>
      </w:ins>
    </w:p>
    <w:p w:rsidR="00394019" w:rsidRDefault="00F05E27">
      <w:pPr>
        <w:ind w:left="420"/>
        <w:rPr>
          <w:ins w:id="1471" w:author="刘润瞻" w:date="2020-08-24T17:17:00Z"/>
        </w:rPr>
        <w:pPrChange w:id="1472" w:author="刘润瞻" w:date="2020-08-24T17:17:00Z">
          <w:pPr/>
        </w:pPrChange>
      </w:pPr>
      <w:ins w:id="1473" w:author="刘润瞻" w:date="2020-08-24T17:17:00Z">
        <w:r>
          <w:t>“</w:t>
        </w:r>
        <w:r>
          <w:rPr>
            <w:rFonts w:hint="eastAsia"/>
          </w:rPr>
          <w:t>^string</w:t>
        </w:r>
        <w:r>
          <w:t>”</w:t>
        </w:r>
      </w:ins>
    </w:p>
    <w:p w:rsidR="00F05E27" w:rsidRDefault="00F05E27">
      <w:pPr>
        <w:ind w:left="420"/>
        <w:rPr>
          <w:ins w:id="1474" w:author="刘润瞻" w:date="2020-08-24T17:18:00Z"/>
        </w:rPr>
        <w:pPrChange w:id="1475" w:author="刘润瞻" w:date="2020-08-24T17:17:00Z">
          <w:pPr/>
        </w:pPrChange>
      </w:pPr>
      <w:ins w:id="1476" w:author="刘润瞻" w:date="2020-08-24T17:17:00Z">
        <w:r>
          <w:rPr>
            <w:rFonts w:hint="eastAsia"/>
          </w:rPr>
          <w:t>2)</w:t>
        </w:r>
      </w:ins>
      <w:ins w:id="1477" w:author="刘润瞻" w:date="2020-08-24T17:18:00Z">
        <w:r>
          <w:rPr>
            <w:rFonts w:hint="eastAsia"/>
          </w:rPr>
          <w:t>匹配</w:t>
        </w:r>
      </w:ins>
      <w:ins w:id="1478" w:author="刘润瞻" w:date="2020-08-24T17:17:00Z">
        <w:r>
          <w:rPr>
            <w:rFonts w:hint="eastAsia"/>
          </w:rPr>
          <w:t>以文件后缀名</w:t>
        </w:r>
        <w:r>
          <w:rPr>
            <w:rFonts w:hint="eastAsia"/>
          </w:rPr>
          <w:t>.</w:t>
        </w:r>
      </w:ins>
      <w:ins w:id="1479" w:author="刘润瞻" w:date="2020-08-24T18:05:00Z">
        <w:r w:rsidR="00DD4D22">
          <w:rPr>
            <w:rFonts w:hint="eastAsia"/>
          </w:rPr>
          <w:t>txt</w:t>
        </w:r>
      </w:ins>
      <w:ins w:id="1480" w:author="刘润瞻" w:date="2020-08-24T17:17:00Z">
        <w:r>
          <w:rPr>
            <w:rFonts w:hint="eastAsia"/>
          </w:rPr>
          <w:t>结尾的字符串</w:t>
        </w:r>
      </w:ins>
    </w:p>
    <w:p w:rsidR="00F05E27" w:rsidRDefault="00F05E27">
      <w:pPr>
        <w:ind w:left="420"/>
        <w:rPr>
          <w:ins w:id="1481" w:author="刘润瞻" w:date="2020-08-24T17:18:00Z"/>
        </w:rPr>
        <w:pPrChange w:id="1482" w:author="刘润瞻" w:date="2020-08-24T17:17:00Z">
          <w:pPr/>
        </w:pPrChange>
      </w:pPr>
      <w:ins w:id="1483" w:author="刘润瞻" w:date="2020-08-24T17:18:00Z">
        <w:r>
          <w:t>“</w:t>
        </w:r>
        <w:r w:rsidR="00C03107">
          <w:rPr>
            <w:rFonts w:hint="eastAsia"/>
          </w:rPr>
          <w:t>\.</w:t>
        </w:r>
      </w:ins>
      <w:ins w:id="1484" w:author="刘润瞻" w:date="2020-08-24T18:05:00Z">
        <w:r w:rsidR="00C03107">
          <w:rPr>
            <w:rFonts w:hint="eastAsia"/>
          </w:rPr>
          <w:t>tx</w:t>
        </w:r>
      </w:ins>
      <w:ins w:id="1485" w:author="刘润瞻" w:date="2020-08-24T17:18:00Z">
        <w:r>
          <w:rPr>
            <w:rFonts w:hint="eastAsia"/>
          </w:rPr>
          <w:t>t$</w:t>
        </w:r>
        <w:r>
          <w:t>”</w:t>
        </w:r>
      </w:ins>
    </w:p>
    <w:p w:rsidR="003909C1" w:rsidRDefault="003909C1">
      <w:pPr>
        <w:ind w:left="420"/>
        <w:rPr>
          <w:ins w:id="1486" w:author="刘润瞻" w:date="2020-08-24T17:18:00Z"/>
        </w:rPr>
        <w:pPrChange w:id="1487" w:author="刘润瞻" w:date="2020-08-24T17:17:00Z">
          <w:pPr/>
        </w:pPrChange>
      </w:pPr>
      <w:ins w:id="1488" w:author="刘润瞻" w:date="2020-08-24T17:18:00Z">
        <w:r>
          <w:rPr>
            <w:rFonts w:hint="eastAsia"/>
          </w:rPr>
          <w:t>3)</w:t>
        </w:r>
        <w:r>
          <w:rPr>
            <w:rFonts w:hint="eastAsia"/>
          </w:rPr>
          <w:t>匹配空格</w:t>
        </w:r>
      </w:ins>
    </w:p>
    <w:p w:rsidR="003909C1" w:rsidRDefault="00577318">
      <w:pPr>
        <w:ind w:left="420"/>
        <w:rPr>
          <w:ins w:id="1489" w:author="刘润瞻" w:date="2020-08-24T17:51:00Z"/>
        </w:rPr>
        <w:pPrChange w:id="1490" w:author="刘润瞻" w:date="2020-08-24T17:17:00Z">
          <w:pPr/>
        </w:pPrChange>
      </w:pPr>
      <w:ins w:id="1491" w:author="刘润瞻" w:date="2020-08-24T17:51:00Z">
        <w:r>
          <w:rPr>
            <w:rFonts w:hint="eastAsia"/>
          </w:rPr>
          <w:t>单个空格</w:t>
        </w:r>
      </w:ins>
      <w:ins w:id="1492" w:author="刘润瞻" w:date="2020-08-24T17:52:00Z">
        <w:r>
          <w:rPr>
            <w:rFonts w:hint="eastAsia"/>
          </w:rPr>
          <w:t>：</w:t>
        </w:r>
      </w:ins>
      <w:ins w:id="1493" w:author="刘润瞻" w:date="2020-08-24T17:18:00Z">
        <w:r w:rsidR="003909C1">
          <w:t>“</w:t>
        </w:r>
        <w:r w:rsidR="003909C1">
          <w:rPr>
            <w:rFonts w:hint="eastAsia"/>
          </w:rPr>
          <w:t>\s</w:t>
        </w:r>
        <w:r w:rsidR="003909C1">
          <w:t>”</w:t>
        </w:r>
      </w:ins>
    </w:p>
    <w:p w:rsidR="00577318" w:rsidRDefault="00577318">
      <w:pPr>
        <w:ind w:left="420"/>
        <w:rPr>
          <w:ins w:id="1494" w:author="刘润瞻" w:date="2020-08-24T17:52:00Z"/>
        </w:rPr>
        <w:pPrChange w:id="1495" w:author="刘润瞻" w:date="2020-08-24T17:17:00Z">
          <w:pPr/>
        </w:pPrChange>
      </w:pPr>
      <w:ins w:id="1496" w:author="刘润瞻" w:date="2020-08-24T17:51:00Z">
        <w:r>
          <w:rPr>
            <w:rFonts w:hint="eastAsia"/>
          </w:rPr>
          <w:t>一个以上的空格</w:t>
        </w:r>
      </w:ins>
      <w:ins w:id="1497" w:author="刘润瞻" w:date="2020-08-24T17:52:00Z">
        <w:r>
          <w:rPr>
            <w:rFonts w:hint="eastAsia"/>
          </w:rPr>
          <w:t>“</w:t>
        </w:r>
        <w:r w:rsidR="00420BE6">
          <w:rPr>
            <w:rFonts w:hint="eastAsia"/>
          </w:rPr>
          <w:t>\s+</w:t>
        </w:r>
        <w:r>
          <w:rPr>
            <w:rFonts w:hint="eastAsia"/>
          </w:rPr>
          <w:t>”</w:t>
        </w:r>
      </w:ins>
    </w:p>
    <w:p w:rsidR="00420BE6" w:rsidRDefault="00420BE6">
      <w:pPr>
        <w:ind w:left="420"/>
        <w:rPr>
          <w:ins w:id="1498" w:author="刘润瞻" w:date="2020-08-24T17:53:00Z"/>
        </w:rPr>
        <w:pPrChange w:id="1499" w:author="刘润瞻" w:date="2020-08-24T17:17:00Z">
          <w:pPr/>
        </w:pPrChange>
      </w:pPr>
      <w:ins w:id="1500" w:author="刘润瞻" w:date="2020-08-24T17:52:00Z">
        <w:r>
          <w:rPr>
            <w:rFonts w:hint="eastAsia"/>
          </w:rPr>
          <w:t>没有或有一个或一个以上的空格</w:t>
        </w:r>
      </w:ins>
      <w:ins w:id="1501" w:author="刘润瞻" w:date="2020-08-24T17:54:00Z">
        <w:r w:rsidR="00E60FDD">
          <w:rPr>
            <w:rFonts w:hint="eastAsia"/>
          </w:rPr>
          <w:t>：</w:t>
        </w:r>
      </w:ins>
      <w:ins w:id="1502" w:author="刘润瞻" w:date="2020-08-24T17:53:00Z">
        <w:r>
          <w:rPr>
            <w:rFonts w:hint="eastAsia"/>
          </w:rPr>
          <w:t>“</w:t>
        </w:r>
        <w:r>
          <w:rPr>
            <w:rFonts w:hint="eastAsia"/>
          </w:rPr>
          <w:t>\s*</w:t>
        </w:r>
        <w:r>
          <w:rPr>
            <w:rFonts w:hint="eastAsia"/>
          </w:rPr>
          <w:t>”</w:t>
        </w:r>
      </w:ins>
    </w:p>
    <w:p w:rsidR="00E60FDD" w:rsidRDefault="00E60FDD">
      <w:pPr>
        <w:ind w:left="420"/>
        <w:rPr>
          <w:ins w:id="1503" w:author="刘润瞻" w:date="2020-08-24T17:53:00Z"/>
        </w:rPr>
        <w:pPrChange w:id="1504" w:author="刘润瞻" w:date="2020-08-24T17:17:00Z">
          <w:pPr/>
        </w:pPrChange>
      </w:pPr>
      <w:ins w:id="1505" w:author="刘润瞻" w:date="2020-08-24T17:53:00Z">
        <w:r>
          <w:rPr>
            <w:rFonts w:hint="eastAsia"/>
          </w:rPr>
          <w:t>3</w:t>
        </w:r>
        <w:r>
          <w:rPr>
            <w:rFonts w:hint="eastAsia"/>
          </w:rPr>
          <w:t>）匹配制表符</w:t>
        </w:r>
      </w:ins>
    </w:p>
    <w:p w:rsidR="00E60FDD" w:rsidRDefault="00E60FDD">
      <w:pPr>
        <w:ind w:left="420"/>
        <w:rPr>
          <w:ins w:id="1506" w:author="刘润瞻" w:date="2020-08-24T17:54:00Z"/>
        </w:rPr>
        <w:pPrChange w:id="1507" w:author="刘润瞻" w:date="2020-08-24T17:17:00Z">
          <w:pPr/>
        </w:pPrChange>
      </w:pPr>
      <w:ins w:id="1508" w:author="刘润瞻" w:date="2020-08-24T17:54:00Z">
        <w:r>
          <w:rPr>
            <w:rFonts w:hint="eastAsia"/>
          </w:rPr>
          <w:t>单个制表符：“</w:t>
        </w:r>
        <w:r>
          <w:rPr>
            <w:rFonts w:hint="eastAsia"/>
          </w:rPr>
          <w:t>\t</w:t>
        </w:r>
        <w:r>
          <w:rPr>
            <w:rFonts w:hint="eastAsia"/>
          </w:rPr>
          <w:t>”</w:t>
        </w:r>
      </w:ins>
    </w:p>
    <w:p w:rsidR="00E60FDD" w:rsidRDefault="00E60FDD">
      <w:pPr>
        <w:ind w:left="420"/>
        <w:rPr>
          <w:ins w:id="1509" w:author="刘润瞻" w:date="2020-08-24T17:54:00Z"/>
        </w:rPr>
        <w:pPrChange w:id="1510" w:author="刘润瞻" w:date="2020-08-24T17:17:00Z">
          <w:pPr/>
        </w:pPrChange>
      </w:pPr>
      <w:ins w:id="1511" w:author="刘润瞻" w:date="2020-08-24T17:54:00Z">
        <w:r>
          <w:rPr>
            <w:rFonts w:hint="eastAsia"/>
          </w:rPr>
          <w:t>一个以上的制表符：“</w:t>
        </w:r>
        <w:r>
          <w:rPr>
            <w:rFonts w:hint="eastAsia"/>
          </w:rPr>
          <w:t>\t+</w:t>
        </w:r>
        <w:r>
          <w:rPr>
            <w:rFonts w:hint="eastAsia"/>
          </w:rPr>
          <w:t>”</w:t>
        </w:r>
      </w:ins>
    </w:p>
    <w:p w:rsidR="00E60FDD" w:rsidRDefault="00E60FDD">
      <w:pPr>
        <w:ind w:left="420"/>
        <w:rPr>
          <w:ins w:id="1512" w:author="刘润瞻" w:date="2020-08-24T17:54:00Z"/>
        </w:rPr>
        <w:pPrChange w:id="1513" w:author="刘润瞻" w:date="2020-08-24T17:17:00Z">
          <w:pPr/>
        </w:pPrChange>
      </w:pPr>
      <w:ins w:id="1514" w:author="刘润瞻" w:date="2020-08-24T17:54:00Z">
        <w:r>
          <w:rPr>
            <w:rFonts w:hint="eastAsia"/>
          </w:rPr>
          <w:t>没有</w:t>
        </w:r>
      </w:ins>
      <w:ins w:id="1515" w:author="刘润瞻" w:date="2020-08-24T17:57:00Z">
        <w:r w:rsidR="00FF2AE0">
          <w:rPr>
            <w:rFonts w:hint="eastAsia"/>
          </w:rPr>
          <w:t>或</w:t>
        </w:r>
      </w:ins>
      <w:ins w:id="1516" w:author="刘润瞻" w:date="2020-08-24T17:54:00Z">
        <w:r>
          <w:rPr>
            <w:rFonts w:hint="eastAsia"/>
          </w:rPr>
          <w:t>有一个或一个以上的制表符：“</w:t>
        </w:r>
        <w:r>
          <w:rPr>
            <w:rFonts w:hint="eastAsia"/>
          </w:rPr>
          <w:t>\t*</w:t>
        </w:r>
        <w:r>
          <w:rPr>
            <w:rFonts w:hint="eastAsia"/>
          </w:rPr>
          <w:t>”</w:t>
        </w:r>
      </w:ins>
    </w:p>
    <w:p w:rsidR="006F1469" w:rsidRDefault="00753D35">
      <w:pPr>
        <w:pStyle w:val="a3"/>
        <w:numPr>
          <w:ilvl w:val="0"/>
          <w:numId w:val="5"/>
        </w:numPr>
        <w:rPr>
          <w:ins w:id="1517" w:author="刘润瞻" w:date="2020-08-24T17:58:00Z"/>
        </w:rPr>
        <w:pPrChange w:id="1518" w:author="刘润瞻" w:date="2020-08-24T17:57:00Z">
          <w:pPr/>
        </w:pPrChange>
      </w:pPr>
      <w:ins w:id="1519" w:author="刘润瞻" w:date="2020-08-24T17:57:00Z">
        <w:r>
          <w:rPr>
            <w:rFonts w:hint="eastAsia"/>
          </w:rPr>
          <w:t>匹配数字</w:t>
        </w:r>
      </w:ins>
      <w:ins w:id="1520" w:author="刘润瞻" w:date="2020-08-24T17:58:00Z">
        <w:r>
          <w:rPr>
            <w:rFonts w:hint="eastAsia"/>
          </w:rPr>
          <w:t>0-9</w:t>
        </w:r>
      </w:ins>
    </w:p>
    <w:p w:rsidR="003B1BBC" w:rsidRDefault="003B1BBC">
      <w:pPr>
        <w:ind w:left="437"/>
        <w:rPr>
          <w:ins w:id="1521" w:author="刘润瞻" w:date="2020-08-24T17:58:00Z"/>
        </w:rPr>
        <w:pPrChange w:id="1522" w:author="刘润瞻" w:date="2020-08-24T17:58:00Z">
          <w:pPr/>
        </w:pPrChange>
      </w:pPr>
      <w:ins w:id="1523" w:author="刘润瞻" w:date="2020-08-24T17:58:00Z">
        <w:r>
          <w:rPr>
            <w:rFonts w:hint="eastAsia"/>
          </w:rPr>
          <w:t>单个数字：</w:t>
        </w:r>
      </w:ins>
      <w:ins w:id="1524" w:author="刘润瞻" w:date="2020-08-24T17:59:00Z">
        <w:r>
          <w:rPr>
            <w:rFonts w:hint="eastAsia"/>
          </w:rPr>
          <w:t>“</w:t>
        </w:r>
        <w:r>
          <w:rPr>
            <w:rFonts w:hint="eastAsia"/>
          </w:rPr>
          <w:t>[0-9]</w:t>
        </w:r>
        <w:r>
          <w:rPr>
            <w:rFonts w:hint="eastAsia"/>
          </w:rPr>
          <w:t>”</w:t>
        </w:r>
      </w:ins>
    </w:p>
    <w:p w:rsidR="003B1BBC" w:rsidRDefault="003B1BBC">
      <w:pPr>
        <w:ind w:left="437"/>
        <w:rPr>
          <w:ins w:id="1525" w:author="刘润瞻" w:date="2020-08-24T17:59:00Z"/>
        </w:rPr>
        <w:pPrChange w:id="1526" w:author="刘润瞻" w:date="2020-08-24T17:58:00Z">
          <w:pPr/>
        </w:pPrChange>
      </w:pPr>
      <w:ins w:id="1527" w:author="刘润瞻" w:date="2020-08-24T17:58:00Z">
        <w:r>
          <w:rPr>
            <w:rFonts w:hint="eastAsia"/>
          </w:rPr>
          <w:t>一个以上的数字：</w:t>
        </w:r>
      </w:ins>
      <w:ins w:id="1528" w:author="刘润瞻" w:date="2020-08-24T17:59:00Z">
        <w:r>
          <w:rPr>
            <w:rFonts w:hint="eastAsia"/>
          </w:rPr>
          <w:t>“</w:t>
        </w:r>
        <w:r>
          <w:rPr>
            <w:rFonts w:hint="eastAsia"/>
          </w:rPr>
          <w:t>[0-9]+</w:t>
        </w:r>
        <w:r>
          <w:rPr>
            <w:rFonts w:hint="eastAsia"/>
          </w:rPr>
          <w:t>”</w:t>
        </w:r>
      </w:ins>
    </w:p>
    <w:p w:rsidR="003B1BBC" w:rsidRDefault="007640F8">
      <w:pPr>
        <w:ind w:left="437"/>
        <w:rPr>
          <w:ins w:id="1529" w:author="刘润瞻" w:date="2020-08-24T17:57:00Z"/>
        </w:rPr>
        <w:pPrChange w:id="1530" w:author="刘润瞻" w:date="2020-08-24T17:58:00Z">
          <w:pPr/>
        </w:pPrChange>
      </w:pPr>
      <w:ins w:id="1531" w:author="刘润瞻" w:date="2020-08-24T18:00:00Z">
        <w:r>
          <w:rPr>
            <w:rFonts w:hint="eastAsia"/>
          </w:rPr>
          <w:t>没有或有一个或一个以上的数字：“</w:t>
        </w:r>
      </w:ins>
      <w:ins w:id="1532" w:author="刘润瞻" w:date="2020-08-24T18:01:00Z">
        <w:r>
          <w:rPr>
            <w:rFonts w:hint="eastAsia"/>
          </w:rPr>
          <w:t>[0-9]*</w:t>
        </w:r>
      </w:ins>
      <w:ins w:id="1533" w:author="刘润瞻" w:date="2020-08-24T18:00:00Z">
        <w:r>
          <w:rPr>
            <w:rFonts w:hint="eastAsia"/>
          </w:rPr>
          <w:t>”</w:t>
        </w:r>
      </w:ins>
    </w:p>
    <w:p w:rsidR="000A4FDA" w:rsidRDefault="00753D35">
      <w:pPr>
        <w:pStyle w:val="a3"/>
        <w:numPr>
          <w:ilvl w:val="0"/>
          <w:numId w:val="5"/>
        </w:numPr>
        <w:rPr>
          <w:ins w:id="1534" w:author="刘润瞻" w:date="2020-08-24T18:01:00Z"/>
        </w:rPr>
        <w:pPrChange w:id="1535" w:author="刘润瞻" w:date="2020-08-24T18:01:00Z">
          <w:pPr/>
        </w:pPrChange>
      </w:pPr>
      <w:ins w:id="1536" w:author="刘润瞻" w:date="2020-08-24T17:58:00Z">
        <w:r>
          <w:rPr>
            <w:rFonts w:hint="eastAsia"/>
          </w:rPr>
          <w:t>匹配英文字母</w:t>
        </w:r>
        <w:r>
          <w:rPr>
            <w:rFonts w:hint="eastAsia"/>
          </w:rPr>
          <w:t>a-zA-Z</w:t>
        </w:r>
      </w:ins>
    </w:p>
    <w:p w:rsidR="000A4FDA" w:rsidRDefault="000A4FDA">
      <w:pPr>
        <w:ind w:left="437"/>
        <w:rPr>
          <w:ins w:id="1537" w:author="刘润瞻" w:date="2020-08-24T18:01:00Z"/>
        </w:rPr>
        <w:pPrChange w:id="1538" w:author="刘润瞻" w:date="2020-08-24T18:01:00Z">
          <w:pPr>
            <w:pStyle w:val="a3"/>
            <w:numPr>
              <w:numId w:val="5"/>
            </w:numPr>
            <w:ind w:left="797" w:hanging="360"/>
          </w:pPr>
        </w:pPrChange>
      </w:pPr>
      <w:ins w:id="1539" w:author="刘润瞻" w:date="2020-08-24T18:01:00Z">
        <w:r>
          <w:rPr>
            <w:rFonts w:hint="eastAsia"/>
          </w:rPr>
          <w:t>单个英文字母：“</w:t>
        </w:r>
        <w:r>
          <w:rPr>
            <w:rFonts w:hint="eastAsia"/>
          </w:rPr>
          <w:t>[</w:t>
        </w:r>
        <w:r w:rsidR="00CF0DCD">
          <w:rPr>
            <w:rFonts w:hint="eastAsia"/>
          </w:rPr>
          <w:t>a-zA-Z</w:t>
        </w:r>
        <w:r>
          <w:rPr>
            <w:rFonts w:hint="eastAsia"/>
          </w:rPr>
          <w:t>]</w:t>
        </w:r>
        <w:r>
          <w:rPr>
            <w:rFonts w:hint="eastAsia"/>
          </w:rPr>
          <w:t>”</w:t>
        </w:r>
      </w:ins>
    </w:p>
    <w:p w:rsidR="000A4FDA" w:rsidRDefault="000A4FDA">
      <w:pPr>
        <w:ind w:left="437"/>
        <w:rPr>
          <w:ins w:id="1540" w:author="刘润瞻" w:date="2020-08-24T18:01:00Z"/>
        </w:rPr>
        <w:pPrChange w:id="1541" w:author="刘润瞻" w:date="2020-08-24T18:01:00Z">
          <w:pPr>
            <w:pStyle w:val="a3"/>
            <w:numPr>
              <w:numId w:val="5"/>
            </w:numPr>
            <w:ind w:left="797" w:hanging="360"/>
          </w:pPr>
        </w:pPrChange>
      </w:pPr>
      <w:ins w:id="1542" w:author="刘润瞻" w:date="2020-08-24T18:01:00Z">
        <w:r>
          <w:rPr>
            <w:rFonts w:hint="eastAsia"/>
          </w:rPr>
          <w:t>一个以上的英文字母：“</w:t>
        </w:r>
        <w:r>
          <w:rPr>
            <w:rFonts w:hint="eastAsia"/>
          </w:rPr>
          <w:t>[</w:t>
        </w:r>
      </w:ins>
      <w:ins w:id="1543" w:author="刘润瞻" w:date="2020-08-24T18:02:00Z">
        <w:r w:rsidR="00D44040">
          <w:rPr>
            <w:rFonts w:hint="eastAsia"/>
          </w:rPr>
          <w:t>a-zA-Z</w:t>
        </w:r>
      </w:ins>
      <w:ins w:id="1544" w:author="刘润瞻" w:date="2020-08-24T18:01:00Z">
        <w:r>
          <w:rPr>
            <w:rFonts w:hint="eastAsia"/>
          </w:rPr>
          <w:t>]+</w:t>
        </w:r>
        <w:r>
          <w:rPr>
            <w:rFonts w:hint="eastAsia"/>
          </w:rPr>
          <w:t>”</w:t>
        </w:r>
      </w:ins>
    </w:p>
    <w:p w:rsidR="000A4FDA" w:rsidRDefault="000A4FDA">
      <w:pPr>
        <w:ind w:left="437"/>
        <w:rPr>
          <w:ins w:id="1545" w:author="刘润瞻" w:date="2020-08-24T18:02:00Z"/>
        </w:rPr>
        <w:pPrChange w:id="1546" w:author="刘润瞻" w:date="2020-08-24T18:02:00Z">
          <w:pPr/>
        </w:pPrChange>
      </w:pPr>
      <w:ins w:id="1547" w:author="刘润瞻" w:date="2020-08-24T18:01:00Z">
        <w:r>
          <w:rPr>
            <w:rFonts w:hint="eastAsia"/>
          </w:rPr>
          <w:t>没有或有一个或一个以上的英文字母：“</w:t>
        </w:r>
        <w:r>
          <w:rPr>
            <w:rFonts w:hint="eastAsia"/>
          </w:rPr>
          <w:t>[</w:t>
        </w:r>
      </w:ins>
      <w:ins w:id="1548" w:author="刘润瞻" w:date="2020-08-24T18:02:00Z">
        <w:r w:rsidR="00CF0DCD">
          <w:rPr>
            <w:rFonts w:hint="eastAsia"/>
          </w:rPr>
          <w:t>a-zA-Z</w:t>
        </w:r>
      </w:ins>
      <w:ins w:id="1549" w:author="刘润瞻" w:date="2020-08-24T18:01:00Z">
        <w:r>
          <w:rPr>
            <w:rFonts w:hint="eastAsia"/>
          </w:rPr>
          <w:t>]*</w:t>
        </w:r>
        <w:r>
          <w:rPr>
            <w:rFonts w:hint="eastAsia"/>
          </w:rPr>
          <w:t>”</w:t>
        </w:r>
      </w:ins>
    </w:p>
    <w:p w:rsidR="00C5017B" w:rsidRPr="000A4FDA" w:rsidRDefault="00C5017B">
      <w:pPr>
        <w:pStyle w:val="a3"/>
        <w:numPr>
          <w:ilvl w:val="0"/>
          <w:numId w:val="5"/>
        </w:numPr>
        <w:pPrChange w:id="1550" w:author="刘润瞻" w:date="2020-08-24T18:02:00Z">
          <w:pPr/>
        </w:pPrChange>
      </w:pPr>
    </w:p>
    <w:p w:rsidR="00B121CB" w:rsidRDefault="0058087E">
      <w:pPr>
        <w:pStyle w:val="2"/>
        <w:numPr>
          <w:ilvl w:val="0"/>
          <w:numId w:val="6"/>
        </w:numPr>
        <w:pPrChange w:id="1551" w:author="刘润瞻" w:date="2020-08-20T19:50:00Z">
          <w:pPr/>
        </w:pPrChange>
      </w:pPr>
      <w:del w:id="1552" w:author="刘润瞻" w:date="2020-08-18T15:28:00Z">
        <w:r w:rsidDel="00ED79FD">
          <w:rPr>
            <w:rFonts w:hint="eastAsia"/>
          </w:rPr>
          <w:lastRenderedPageBreak/>
          <w:delText>10</w:delText>
        </w:r>
        <w:r w:rsidR="00B121CB" w:rsidDel="00ED79FD">
          <w:rPr>
            <w:rFonts w:hint="eastAsia"/>
          </w:rPr>
          <w:delText>．</w:delText>
        </w:r>
      </w:del>
      <w:bookmarkStart w:id="1553" w:name="_Toc51602818"/>
      <w:bookmarkStart w:id="1554" w:name="_Toc51602849"/>
      <w:bookmarkStart w:id="1555" w:name="_Toc51608766"/>
      <w:r w:rsidR="00B121CB">
        <w:t>M</w:t>
      </w:r>
      <w:r w:rsidR="00B121CB">
        <w:rPr>
          <w:rFonts w:hint="eastAsia"/>
        </w:rPr>
        <w:t>akefile</w:t>
      </w:r>
      <w:r w:rsidR="00B121CB">
        <w:rPr>
          <w:rFonts w:hint="eastAsia"/>
        </w:rPr>
        <w:t>编写</w:t>
      </w:r>
      <w:bookmarkEnd w:id="1553"/>
      <w:bookmarkEnd w:id="1554"/>
      <w:bookmarkEnd w:id="1555"/>
    </w:p>
    <w:p w:rsidR="00B121CB" w:rsidRDefault="00AB4547" w:rsidP="00AB454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EF1B4D">
        <w:rPr>
          <w:rFonts w:hint="eastAsia"/>
        </w:rPr>
        <w:t>调用外部</w:t>
      </w:r>
      <w:r w:rsidR="00EF1B4D">
        <w:rPr>
          <w:rFonts w:hint="eastAsia"/>
        </w:rPr>
        <w:t>shell</w:t>
      </w:r>
      <w:r w:rsidR="00EF1B4D">
        <w:rPr>
          <w:rFonts w:hint="eastAsia"/>
        </w:rPr>
        <w:t>命令</w:t>
      </w:r>
      <w:r w:rsidR="00EF1B4D">
        <w:rPr>
          <w:rFonts w:hint="eastAsia"/>
        </w:rPr>
        <w:t xml:space="preserve">$(shell echo </w:t>
      </w:r>
      <w:r w:rsidR="00EF1B4D">
        <w:t>“</w:t>
      </w:r>
      <w:r w:rsidR="00EF1B4D">
        <w:rPr>
          <w:rFonts w:hint="eastAsia"/>
        </w:rPr>
        <w:t>hello world!</w:t>
      </w:r>
      <w:r w:rsidR="00EF1B4D">
        <w:t>”</w:t>
      </w:r>
      <w:r w:rsidR="00EF1B4D">
        <w:rPr>
          <w:rFonts w:hint="eastAsia"/>
        </w:rPr>
        <w:t>)</w:t>
      </w:r>
    </w:p>
    <w:p w:rsidR="00EF1B4D" w:rsidRDefault="00EF1B4D" w:rsidP="00D377AF">
      <w:r>
        <w:rPr>
          <w:rFonts w:hint="eastAsia"/>
        </w:rPr>
        <w:tab/>
      </w:r>
      <w:r w:rsidR="00AB4547">
        <w:rPr>
          <w:rFonts w:hint="eastAsia"/>
        </w:rPr>
        <w:t>2</w:t>
      </w:r>
      <w:r w:rsidR="00AB4547">
        <w:rPr>
          <w:rFonts w:hint="eastAsia"/>
        </w:rPr>
        <w:t>）通过</w:t>
      </w:r>
      <w:r w:rsidR="00AB4547">
        <w:rPr>
          <w:rFonts w:hint="eastAsia"/>
        </w:rPr>
        <w:t>export</w:t>
      </w:r>
      <w:r w:rsidR="00AB4547">
        <w:rPr>
          <w:rFonts w:hint="eastAsia"/>
        </w:rPr>
        <w:t>可将定义的变量传递至下一级</w:t>
      </w:r>
      <w:r w:rsidR="00AB4547">
        <w:rPr>
          <w:rFonts w:hint="eastAsia"/>
        </w:rPr>
        <w:t>Makefile</w:t>
      </w:r>
      <w:r w:rsidR="00AB4547">
        <w:rPr>
          <w:rFonts w:hint="eastAsia"/>
        </w:rPr>
        <w:t>中</w:t>
      </w:r>
    </w:p>
    <w:p w:rsidR="001946AE" w:rsidRDefault="001946AE" w:rsidP="00D377AF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>make</w:t>
      </w:r>
      <w:r w:rsidR="00107ACC">
        <w:rPr>
          <w:rFonts w:hint="eastAsia"/>
        </w:rPr>
        <w:t>运行</w:t>
      </w:r>
      <w:r>
        <w:rPr>
          <w:rFonts w:hint="eastAsia"/>
        </w:rPr>
        <w:t>指定</w:t>
      </w:r>
      <w:r w:rsidR="00107ACC">
        <w:rPr>
          <w:rFonts w:hint="eastAsia"/>
        </w:rPr>
        <w:t>目录中的</w:t>
      </w:r>
      <w:r w:rsidR="00107ACC">
        <w:rPr>
          <w:rFonts w:hint="eastAsia"/>
        </w:rPr>
        <w:t>Makefile</w:t>
      </w:r>
      <w:r w:rsidR="00107ACC">
        <w:rPr>
          <w:rFonts w:hint="eastAsia"/>
        </w:rPr>
        <w:t>：</w:t>
      </w:r>
      <w:r w:rsidR="00107ACC">
        <w:rPr>
          <w:rFonts w:hint="eastAsia"/>
        </w:rPr>
        <w:t xml:space="preserve">make </w:t>
      </w:r>
      <w:r w:rsidR="00107ACC">
        <w:t>–</w:t>
      </w:r>
      <w:r w:rsidR="00107ACC">
        <w:rPr>
          <w:rFonts w:hint="eastAsia"/>
        </w:rPr>
        <w:t>C $(dir)</w:t>
      </w:r>
    </w:p>
    <w:p w:rsidR="00D15C76" w:rsidRDefault="00D15C76" w:rsidP="00D377AF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>make</w:t>
      </w:r>
      <w:r>
        <w:rPr>
          <w:rFonts w:hint="eastAsia"/>
        </w:rPr>
        <w:t>运行指定的</w:t>
      </w:r>
      <w:r>
        <w:rPr>
          <w:rFonts w:hint="eastAsia"/>
        </w:rPr>
        <w:t>Makefile</w:t>
      </w:r>
      <w:r>
        <w:rPr>
          <w:rFonts w:hint="eastAsia"/>
        </w:rPr>
        <w:t>：</w:t>
      </w:r>
      <w:r>
        <w:rPr>
          <w:rFonts w:hint="eastAsia"/>
        </w:rPr>
        <w:t xml:space="preserve">make </w:t>
      </w:r>
      <w:r>
        <w:t>–</w:t>
      </w:r>
      <w:r>
        <w:rPr>
          <w:rFonts w:hint="eastAsia"/>
        </w:rPr>
        <w:t>f $(dir)/Makefile</w:t>
      </w:r>
    </w:p>
    <w:p w:rsidR="00BB0039" w:rsidRDefault="00BB0039" w:rsidP="00D377AF">
      <w:r>
        <w:rPr>
          <w:rFonts w:hint="eastAsia"/>
        </w:rPr>
        <w:tab/>
      </w:r>
      <w:r w:rsidR="00010DF2">
        <w:rPr>
          <w:rFonts w:hint="eastAsia"/>
        </w:rPr>
        <w:t>以上可避免在</w:t>
      </w:r>
      <w:r w:rsidR="006E3DA6">
        <w:rPr>
          <w:rFonts w:hint="eastAsia"/>
        </w:rPr>
        <w:t>M</w:t>
      </w:r>
      <w:r w:rsidR="00010DF2">
        <w:rPr>
          <w:rFonts w:hint="eastAsia"/>
        </w:rPr>
        <w:t>akefile</w:t>
      </w:r>
      <w:r w:rsidR="00010DF2">
        <w:rPr>
          <w:rFonts w:hint="eastAsia"/>
        </w:rPr>
        <w:t>中直接调用</w:t>
      </w:r>
      <w:r w:rsidR="00010DF2">
        <w:rPr>
          <w:rFonts w:hint="eastAsia"/>
        </w:rPr>
        <w:t>cd</w:t>
      </w:r>
      <w:r w:rsidR="00010DF2">
        <w:rPr>
          <w:rFonts w:hint="eastAsia"/>
        </w:rPr>
        <w:t>进入不同的目录</w:t>
      </w:r>
      <w:r w:rsidR="00D763CC">
        <w:rPr>
          <w:rFonts w:hint="eastAsia"/>
        </w:rPr>
        <w:t>，再执行</w:t>
      </w:r>
      <w:r w:rsidR="00D763CC">
        <w:rPr>
          <w:rFonts w:hint="eastAsia"/>
        </w:rPr>
        <w:t>make</w:t>
      </w:r>
      <w:r w:rsidR="00D763CC">
        <w:rPr>
          <w:rFonts w:hint="eastAsia"/>
        </w:rPr>
        <w:t>程序</w:t>
      </w:r>
      <w:r w:rsidR="004C5927">
        <w:rPr>
          <w:rFonts w:hint="eastAsia"/>
        </w:rPr>
        <w:t>。</w:t>
      </w:r>
      <w:r w:rsidR="006E3DA6">
        <w:rPr>
          <w:rFonts w:hint="eastAsia"/>
        </w:rPr>
        <w:t>此种做法不利于</w:t>
      </w:r>
      <w:r w:rsidR="006E3DA6">
        <w:rPr>
          <w:rFonts w:hint="eastAsia"/>
        </w:rPr>
        <w:t>Makefile</w:t>
      </w:r>
      <w:r w:rsidR="006E3DA6">
        <w:rPr>
          <w:rFonts w:hint="eastAsia"/>
        </w:rPr>
        <w:t>文件的移植</w:t>
      </w:r>
      <w:r w:rsidR="005D00A6">
        <w:rPr>
          <w:rFonts w:hint="eastAsia"/>
        </w:rPr>
        <w:t>，由此所有的项目可以</w:t>
      </w:r>
      <w:r w:rsidR="008D7A90">
        <w:rPr>
          <w:rFonts w:hint="eastAsia"/>
        </w:rPr>
        <w:t>以</w:t>
      </w:r>
      <w:r w:rsidR="005D00A6">
        <w:rPr>
          <w:rFonts w:hint="eastAsia"/>
        </w:rPr>
        <w:t>一套</w:t>
      </w:r>
      <w:r w:rsidR="005D00A6">
        <w:rPr>
          <w:rFonts w:hint="eastAsia"/>
        </w:rPr>
        <w:t>Makefile</w:t>
      </w:r>
      <w:r w:rsidR="005D00A6">
        <w:rPr>
          <w:rFonts w:hint="eastAsia"/>
        </w:rPr>
        <w:t>模板为基础进行修改和维护</w:t>
      </w:r>
      <w:r w:rsidR="00341BF5">
        <w:rPr>
          <w:rFonts w:hint="eastAsia"/>
        </w:rPr>
        <w:t>。</w:t>
      </w:r>
    </w:p>
    <w:sectPr w:rsidR="00BB0039" w:rsidSect="004E0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DE6" w:rsidRDefault="00A51DE6" w:rsidP="00EF7BB3">
      <w:pPr>
        <w:spacing w:line="240" w:lineRule="auto"/>
      </w:pPr>
      <w:r>
        <w:separator/>
      </w:r>
    </w:p>
  </w:endnote>
  <w:endnote w:type="continuationSeparator" w:id="0">
    <w:p w:rsidR="00A51DE6" w:rsidRDefault="00A51DE6" w:rsidP="00EF7B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DE6" w:rsidRDefault="00A51DE6" w:rsidP="00EF7BB3">
      <w:pPr>
        <w:spacing w:line="240" w:lineRule="auto"/>
      </w:pPr>
      <w:r>
        <w:separator/>
      </w:r>
    </w:p>
  </w:footnote>
  <w:footnote w:type="continuationSeparator" w:id="0">
    <w:p w:rsidR="00A51DE6" w:rsidRDefault="00A51DE6" w:rsidP="00EF7B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1B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26243F"/>
    <w:multiLevelType w:val="hybridMultilevel"/>
    <w:tmpl w:val="D032AF00"/>
    <w:lvl w:ilvl="0" w:tplc="08282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3A5CD8"/>
    <w:multiLevelType w:val="hybridMultilevel"/>
    <w:tmpl w:val="1C381706"/>
    <w:lvl w:ilvl="0" w:tplc="93FE11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D41D9D"/>
    <w:multiLevelType w:val="hybridMultilevel"/>
    <w:tmpl w:val="8532460A"/>
    <w:lvl w:ilvl="0" w:tplc="08ACF53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BAE3B88"/>
    <w:multiLevelType w:val="hybridMultilevel"/>
    <w:tmpl w:val="E5D84E8C"/>
    <w:lvl w:ilvl="0" w:tplc="89423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3E6E51"/>
    <w:multiLevelType w:val="multilevel"/>
    <w:tmpl w:val="D9808B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CAF79AC"/>
    <w:multiLevelType w:val="hybridMultilevel"/>
    <w:tmpl w:val="07545D54"/>
    <w:lvl w:ilvl="0" w:tplc="08282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D16095"/>
    <w:multiLevelType w:val="hybridMultilevel"/>
    <w:tmpl w:val="07545D54"/>
    <w:lvl w:ilvl="0" w:tplc="08282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D61752"/>
    <w:multiLevelType w:val="hybridMultilevel"/>
    <w:tmpl w:val="194A6B48"/>
    <w:lvl w:ilvl="0" w:tplc="23B2B2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27B3A23"/>
    <w:multiLevelType w:val="hybridMultilevel"/>
    <w:tmpl w:val="E5D84E8C"/>
    <w:lvl w:ilvl="0" w:tplc="89423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BA1927"/>
    <w:multiLevelType w:val="hybridMultilevel"/>
    <w:tmpl w:val="969C5200"/>
    <w:lvl w:ilvl="0" w:tplc="2C32DBD8">
      <w:start w:val="1"/>
      <w:numFmt w:val="decimal"/>
      <w:lvlText w:val="%1）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abstractNum w:abstractNumId="11">
    <w:nsid w:val="43A42E44"/>
    <w:multiLevelType w:val="hybridMultilevel"/>
    <w:tmpl w:val="C742DFBE"/>
    <w:lvl w:ilvl="0" w:tplc="DAE04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017D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CB3357F"/>
    <w:multiLevelType w:val="hybridMultilevel"/>
    <w:tmpl w:val="D124D966"/>
    <w:lvl w:ilvl="0" w:tplc="D0D288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F942DA7"/>
    <w:multiLevelType w:val="hybridMultilevel"/>
    <w:tmpl w:val="28C6930A"/>
    <w:lvl w:ilvl="0" w:tplc="D3F4E6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2E02D38"/>
    <w:multiLevelType w:val="hybridMultilevel"/>
    <w:tmpl w:val="C44C0CCC"/>
    <w:lvl w:ilvl="0" w:tplc="2C32F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1E347E"/>
    <w:multiLevelType w:val="hybridMultilevel"/>
    <w:tmpl w:val="D92E3D98"/>
    <w:lvl w:ilvl="0" w:tplc="C368F3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C796317"/>
    <w:multiLevelType w:val="hybridMultilevel"/>
    <w:tmpl w:val="C1AA4D90"/>
    <w:lvl w:ilvl="0" w:tplc="4EAEC78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AB437D0"/>
    <w:multiLevelType w:val="hybridMultilevel"/>
    <w:tmpl w:val="07545D54"/>
    <w:lvl w:ilvl="0" w:tplc="08282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E402B4"/>
    <w:multiLevelType w:val="hybridMultilevel"/>
    <w:tmpl w:val="D032AF00"/>
    <w:lvl w:ilvl="0" w:tplc="08282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6B197A"/>
    <w:multiLevelType w:val="hybridMultilevel"/>
    <w:tmpl w:val="1D6069A6"/>
    <w:lvl w:ilvl="0" w:tplc="3D3EF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5"/>
  </w:num>
  <w:num w:numId="7">
    <w:abstractNumId w:val="0"/>
  </w:num>
  <w:num w:numId="8">
    <w:abstractNumId w:val="12"/>
  </w:num>
  <w:num w:numId="9">
    <w:abstractNumId w:val="17"/>
  </w:num>
  <w:num w:numId="10">
    <w:abstractNumId w:val="8"/>
  </w:num>
  <w:num w:numId="11">
    <w:abstractNumId w:val="13"/>
  </w:num>
  <w:num w:numId="12">
    <w:abstractNumId w:val="4"/>
  </w:num>
  <w:num w:numId="13">
    <w:abstractNumId w:val="7"/>
  </w:num>
  <w:num w:numId="14">
    <w:abstractNumId w:val="11"/>
  </w:num>
  <w:num w:numId="15">
    <w:abstractNumId w:val="20"/>
  </w:num>
  <w:num w:numId="16">
    <w:abstractNumId w:val="6"/>
  </w:num>
  <w:num w:numId="17">
    <w:abstractNumId w:val="19"/>
  </w:num>
  <w:num w:numId="18">
    <w:abstractNumId w:val="9"/>
  </w:num>
  <w:num w:numId="19">
    <w:abstractNumId w:val="18"/>
  </w:num>
  <w:num w:numId="20">
    <w:abstractNumId w:val="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5C6"/>
    <w:rsid w:val="000008C7"/>
    <w:rsid w:val="00005119"/>
    <w:rsid w:val="00010DF2"/>
    <w:rsid w:val="0001278A"/>
    <w:rsid w:val="00021588"/>
    <w:rsid w:val="0003014D"/>
    <w:rsid w:val="00030782"/>
    <w:rsid w:val="00034F3A"/>
    <w:rsid w:val="00035C93"/>
    <w:rsid w:val="00041D10"/>
    <w:rsid w:val="00050482"/>
    <w:rsid w:val="00051D7E"/>
    <w:rsid w:val="00055CF3"/>
    <w:rsid w:val="00064DEE"/>
    <w:rsid w:val="000662B5"/>
    <w:rsid w:val="00070FCE"/>
    <w:rsid w:val="000736EC"/>
    <w:rsid w:val="000773D8"/>
    <w:rsid w:val="00081D5E"/>
    <w:rsid w:val="0008593D"/>
    <w:rsid w:val="00097A27"/>
    <w:rsid w:val="000A0482"/>
    <w:rsid w:val="000A09D0"/>
    <w:rsid w:val="000A4FDA"/>
    <w:rsid w:val="000A63FE"/>
    <w:rsid w:val="000B6D7C"/>
    <w:rsid w:val="000B7DC4"/>
    <w:rsid w:val="000C08AF"/>
    <w:rsid w:val="000C210A"/>
    <w:rsid w:val="000C5EB6"/>
    <w:rsid w:val="000D4E25"/>
    <w:rsid w:val="000D756E"/>
    <w:rsid w:val="000E2C2F"/>
    <w:rsid w:val="000E7333"/>
    <w:rsid w:val="000F2BD9"/>
    <w:rsid w:val="000F347B"/>
    <w:rsid w:val="000F5697"/>
    <w:rsid w:val="000F6138"/>
    <w:rsid w:val="00104832"/>
    <w:rsid w:val="0010689D"/>
    <w:rsid w:val="00107ACC"/>
    <w:rsid w:val="00111CC9"/>
    <w:rsid w:val="0011535B"/>
    <w:rsid w:val="001167AF"/>
    <w:rsid w:val="001248FC"/>
    <w:rsid w:val="001271F3"/>
    <w:rsid w:val="00135E52"/>
    <w:rsid w:val="001450D5"/>
    <w:rsid w:val="001459B0"/>
    <w:rsid w:val="0016404A"/>
    <w:rsid w:val="001646A7"/>
    <w:rsid w:val="001676A5"/>
    <w:rsid w:val="00181A64"/>
    <w:rsid w:val="00182FC3"/>
    <w:rsid w:val="001946AE"/>
    <w:rsid w:val="001A0CBD"/>
    <w:rsid w:val="001A5E09"/>
    <w:rsid w:val="001A71AF"/>
    <w:rsid w:val="001B0075"/>
    <w:rsid w:val="001B0876"/>
    <w:rsid w:val="001B0BCD"/>
    <w:rsid w:val="001B117A"/>
    <w:rsid w:val="001B6751"/>
    <w:rsid w:val="001B6F3D"/>
    <w:rsid w:val="001C10EA"/>
    <w:rsid w:val="001C3990"/>
    <w:rsid w:val="001C69FB"/>
    <w:rsid w:val="001D61D4"/>
    <w:rsid w:val="001E07D1"/>
    <w:rsid w:val="001E1620"/>
    <w:rsid w:val="001E7F0D"/>
    <w:rsid w:val="001F0A2F"/>
    <w:rsid w:val="001F4CFA"/>
    <w:rsid w:val="001F6B42"/>
    <w:rsid w:val="00205C07"/>
    <w:rsid w:val="00212E3D"/>
    <w:rsid w:val="00213C1E"/>
    <w:rsid w:val="00216E16"/>
    <w:rsid w:val="002205C6"/>
    <w:rsid w:val="0022216F"/>
    <w:rsid w:val="002272C0"/>
    <w:rsid w:val="00235FC2"/>
    <w:rsid w:val="00236A8F"/>
    <w:rsid w:val="00236ED7"/>
    <w:rsid w:val="00237A57"/>
    <w:rsid w:val="0024037D"/>
    <w:rsid w:val="0024292E"/>
    <w:rsid w:val="002466A0"/>
    <w:rsid w:val="00247EBA"/>
    <w:rsid w:val="002507A5"/>
    <w:rsid w:val="002524F4"/>
    <w:rsid w:val="00255C01"/>
    <w:rsid w:val="00260D51"/>
    <w:rsid w:val="00262CE1"/>
    <w:rsid w:val="002649F3"/>
    <w:rsid w:val="00267422"/>
    <w:rsid w:val="00273B26"/>
    <w:rsid w:val="00273E47"/>
    <w:rsid w:val="00275A94"/>
    <w:rsid w:val="00277B00"/>
    <w:rsid w:val="00281B63"/>
    <w:rsid w:val="0028227A"/>
    <w:rsid w:val="00286D76"/>
    <w:rsid w:val="002A33EA"/>
    <w:rsid w:val="002A5071"/>
    <w:rsid w:val="002A6BD7"/>
    <w:rsid w:val="002A6D02"/>
    <w:rsid w:val="002B2F19"/>
    <w:rsid w:val="002B4C35"/>
    <w:rsid w:val="002B650A"/>
    <w:rsid w:val="002D2411"/>
    <w:rsid w:val="002D53F3"/>
    <w:rsid w:val="002E2AA3"/>
    <w:rsid w:val="002E6416"/>
    <w:rsid w:val="002E7393"/>
    <w:rsid w:val="002F05DE"/>
    <w:rsid w:val="002F06AF"/>
    <w:rsid w:val="002F0F5E"/>
    <w:rsid w:val="00300C53"/>
    <w:rsid w:val="00302AC8"/>
    <w:rsid w:val="0031316F"/>
    <w:rsid w:val="00327D27"/>
    <w:rsid w:val="00333632"/>
    <w:rsid w:val="003351E6"/>
    <w:rsid w:val="00340734"/>
    <w:rsid w:val="00341BF5"/>
    <w:rsid w:val="003425C9"/>
    <w:rsid w:val="00345B59"/>
    <w:rsid w:val="003464C6"/>
    <w:rsid w:val="00346779"/>
    <w:rsid w:val="003474EB"/>
    <w:rsid w:val="00347F77"/>
    <w:rsid w:val="00352F3A"/>
    <w:rsid w:val="0036398E"/>
    <w:rsid w:val="003664E0"/>
    <w:rsid w:val="0036671B"/>
    <w:rsid w:val="00373D67"/>
    <w:rsid w:val="00373DBC"/>
    <w:rsid w:val="00376C18"/>
    <w:rsid w:val="00380A08"/>
    <w:rsid w:val="003818BC"/>
    <w:rsid w:val="0038255A"/>
    <w:rsid w:val="0038269D"/>
    <w:rsid w:val="00382776"/>
    <w:rsid w:val="00382D34"/>
    <w:rsid w:val="00386357"/>
    <w:rsid w:val="003909C1"/>
    <w:rsid w:val="003912BF"/>
    <w:rsid w:val="00391402"/>
    <w:rsid w:val="00392935"/>
    <w:rsid w:val="003930DA"/>
    <w:rsid w:val="0039319D"/>
    <w:rsid w:val="00394019"/>
    <w:rsid w:val="003959AD"/>
    <w:rsid w:val="003977D0"/>
    <w:rsid w:val="003979A3"/>
    <w:rsid w:val="00397FFD"/>
    <w:rsid w:val="003A2B67"/>
    <w:rsid w:val="003B0781"/>
    <w:rsid w:val="003B1BBC"/>
    <w:rsid w:val="003B4876"/>
    <w:rsid w:val="003B6CC4"/>
    <w:rsid w:val="003C01FF"/>
    <w:rsid w:val="003C079E"/>
    <w:rsid w:val="003C539A"/>
    <w:rsid w:val="003C6C51"/>
    <w:rsid w:val="003D332F"/>
    <w:rsid w:val="003D3855"/>
    <w:rsid w:val="003D6460"/>
    <w:rsid w:val="003E19F5"/>
    <w:rsid w:val="003E5E15"/>
    <w:rsid w:val="003E7E2A"/>
    <w:rsid w:val="003F00F5"/>
    <w:rsid w:val="003F04AB"/>
    <w:rsid w:val="004049B2"/>
    <w:rsid w:val="00410C4E"/>
    <w:rsid w:val="00416D24"/>
    <w:rsid w:val="0041712C"/>
    <w:rsid w:val="00420BE6"/>
    <w:rsid w:val="00422EA9"/>
    <w:rsid w:val="00424936"/>
    <w:rsid w:val="004257A3"/>
    <w:rsid w:val="004261DA"/>
    <w:rsid w:val="00431D43"/>
    <w:rsid w:val="0043262B"/>
    <w:rsid w:val="00434910"/>
    <w:rsid w:val="00437641"/>
    <w:rsid w:val="00440FC4"/>
    <w:rsid w:val="004415C7"/>
    <w:rsid w:val="004454B4"/>
    <w:rsid w:val="00451369"/>
    <w:rsid w:val="00451DBE"/>
    <w:rsid w:val="0045731E"/>
    <w:rsid w:val="00460A65"/>
    <w:rsid w:val="00466993"/>
    <w:rsid w:val="00467A0F"/>
    <w:rsid w:val="00467D6D"/>
    <w:rsid w:val="00471374"/>
    <w:rsid w:val="0047239E"/>
    <w:rsid w:val="00473A72"/>
    <w:rsid w:val="004759BE"/>
    <w:rsid w:val="00476A6C"/>
    <w:rsid w:val="00477E0F"/>
    <w:rsid w:val="00482B00"/>
    <w:rsid w:val="00486784"/>
    <w:rsid w:val="00487290"/>
    <w:rsid w:val="00492D6F"/>
    <w:rsid w:val="0049416C"/>
    <w:rsid w:val="00494BCB"/>
    <w:rsid w:val="00496934"/>
    <w:rsid w:val="004B014B"/>
    <w:rsid w:val="004B0797"/>
    <w:rsid w:val="004C1FEC"/>
    <w:rsid w:val="004C5927"/>
    <w:rsid w:val="004D6BE9"/>
    <w:rsid w:val="004D77BF"/>
    <w:rsid w:val="004E024B"/>
    <w:rsid w:val="004E037F"/>
    <w:rsid w:val="004E1125"/>
    <w:rsid w:val="004E6CB6"/>
    <w:rsid w:val="004F1E48"/>
    <w:rsid w:val="004F2526"/>
    <w:rsid w:val="004F47C3"/>
    <w:rsid w:val="004F682B"/>
    <w:rsid w:val="0050105D"/>
    <w:rsid w:val="00502937"/>
    <w:rsid w:val="00505173"/>
    <w:rsid w:val="005056E8"/>
    <w:rsid w:val="0050694F"/>
    <w:rsid w:val="00506B37"/>
    <w:rsid w:val="00507949"/>
    <w:rsid w:val="005114D6"/>
    <w:rsid w:val="0051335B"/>
    <w:rsid w:val="005171FB"/>
    <w:rsid w:val="0051728C"/>
    <w:rsid w:val="00523443"/>
    <w:rsid w:val="00525BE0"/>
    <w:rsid w:val="005276E1"/>
    <w:rsid w:val="0053290E"/>
    <w:rsid w:val="00532E19"/>
    <w:rsid w:val="00533BD6"/>
    <w:rsid w:val="005353B9"/>
    <w:rsid w:val="00537CD3"/>
    <w:rsid w:val="00540838"/>
    <w:rsid w:val="00541FE7"/>
    <w:rsid w:val="005438CC"/>
    <w:rsid w:val="0054539B"/>
    <w:rsid w:val="00547D56"/>
    <w:rsid w:val="00553470"/>
    <w:rsid w:val="00553EFE"/>
    <w:rsid w:val="00554C3A"/>
    <w:rsid w:val="00554F99"/>
    <w:rsid w:val="005562AA"/>
    <w:rsid w:val="00561D84"/>
    <w:rsid w:val="005626FD"/>
    <w:rsid w:val="00565FD8"/>
    <w:rsid w:val="00572360"/>
    <w:rsid w:val="00572829"/>
    <w:rsid w:val="00576847"/>
    <w:rsid w:val="00577318"/>
    <w:rsid w:val="0058087E"/>
    <w:rsid w:val="0058439B"/>
    <w:rsid w:val="00586D4D"/>
    <w:rsid w:val="00590106"/>
    <w:rsid w:val="005933B9"/>
    <w:rsid w:val="00594182"/>
    <w:rsid w:val="005A1495"/>
    <w:rsid w:val="005A2B06"/>
    <w:rsid w:val="005B0B44"/>
    <w:rsid w:val="005B25F0"/>
    <w:rsid w:val="005B7D18"/>
    <w:rsid w:val="005C3A22"/>
    <w:rsid w:val="005C7EAA"/>
    <w:rsid w:val="005D00A6"/>
    <w:rsid w:val="005D31AB"/>
    <w:rsid w:val="005E04B2"/>
    <w:rsid w:val="005E20C6"/>
    <w:rsid w:val="005E5DBD"/>
    <w:rsid w:val="005F1821"/>
    <w:rsid w:val="005F1C22"/>
    <w:rsid w:val="005F2099"/>
    <w:rsid w:val="005F55F6"/>
    <w:rsid w:val="005F7EC5"/>
    <w:rsid w:val="00613F42"/>
    <w:rsid w:val="0061603E"/>
    <w:rsid w:val="006163FF"/>
    <w:rsid w:val="006235AA"/>
    <w:rsid w:val="006260DF"/>
    <w:rsid w:val="00635153"/>
    <w:rsid w:val="006351CC"/>
    <w:rsid w:val="00637983"/>
    <w:rsid w:val="00643531"/>
    <w:rsid w:val="006445C6"/>
    <w:rsid w:val="00650323"/>
    <w:rsid w:val="0065761A"/>
    <w:rsid w:val="00666EE6"/>
    <w:rsid w:val="00674592"/>
    <w:rsid w:val="00687E4E"/>
    <w:rsid w:val="006916D8"/>
    <w:rsid w:val="0069274F"/>
    <w:rsid w:val="00695E18"/>
    <w:rsid w:val="006962D7"/>
    <w:rsid w:val="00696CF5"/>
    <w:rsid w:val="006A13AC"/>
    <w:rsid w:val="006A70E8"/>
    <w:rsid w:val="006A7E75"/>
    <w:rsid w:val="006B1A3A"/>
    <w:rsid w:val="006B5058"/>
    <w:rsid w:val="006B68DB"/>
    <w:rsid w:val="006C4CBF"/>
    <w:rsid w:val="006D098C"/>
    <w:rsid w:val="006E083C"/>
    <w:rsid w:val="006E3485"/>
    <w:rsid w:val="006E3DA6"/>
    <w:rsid w:val="006E41FE"/>
    <w:rsid w:val="006E7127"/>
    <w:rsid w:val="006F1469"/>
    <w:rsid w:val="006F6B7B"/>
    <w:rsid w:val="006F6F78"/>
    <w:rsid w:val="0070004A"/>
    <w:rsid w:val="007006CE"/>
    <w:rsid w:val="00706CF8"/>
    <w:rsid w:val="00720271"/>
    <w:rsid w:val="0072565C"/>
    <w:rsid w:val="00727941"/>
    <w:rsid w:val="007337E4"/>
    <w:rsid w:val="007433C8"/>
    <w:rsid w:val="007436AD"/>
    <w:rsid w:val="00744A0C"/>
    <w:rsid w:val="00747C9C"/>
    <w:rsid w:val="00750551"/>
    <w:rsid w:val="00753D35"/>
    <w:rsid w:val="007552F5"/>
    <w:rsid w:val="007569C9"/>
    <w:rsid w:val="00756E37"/>
    <w:rsid w:val="007640F8"/>
    <w:rsid w:val="00765E06"/>
    <w:rsid w:val="007707FA"/>
    <w:rsid w:val="007743C8"/>
    <w:rsid w:val="007807B1"/>
    <w:rsid w:val="007838D0"/>
    <w:rsid w:val="00783DB3"/>
    <w:rsid w:val="0078500E"/>
    <w:rsid w:val="0079089A"/>
    <w:rsid w:val="00793086"/>
    <w:rsid w:val="007A0DCB"/>
    <w:rsid w:val="007A27CC"/>
    <w:rsid w:val="007A62D0"/>
    <w:rsid w:val="007B5E64"/>
    <w:rsid w:val="007C2450"/>
    <w:rsid w:val="007C4ADA"/>
    <w:rsid w:val="007C626D"/>
    <w:rsid w:val="007E254C"/>
    <w:rsid w:val="007E4AC4"/>
    <w:rsid w:val="007E4F7B"/>
    <w:rsid w:val="007F15DE"/>
    <w:rsid w:val="007F21C4"/>
    <w:rsid w:val="007F345E"/>
    <w:rsid w:val="007F59ED"/>
    <w:rsid w:val="0080589E"/>
    <w:rsid w:val="00807CDB"/>
    <w:rsid w:val="00807E5B"/>
    <w:rsid w:val="008152B4"/>
    <w:rsid w:val="0081732D"/>
    <w:rsid w:val="00824676"/>
    <w:rsid w:val="008273F0"/>
    <w:rsid w:val="00837B71"/>
    <w:rsid w:val="00846B31"/>
    <w:rsid w:val="00860CBB"/>
    <w:rsid w:val="008730D0"/>
    <w:rsid w:val="00873633"/>
    <w:rsid w:val="008736D7"/>
    <w:rsid w:val="00875F4D"/>
    <w:rsid w:val="00892932"/>
    <w:rsid w:val="008949A7"/>
    <w:rsid w:val="00895CBF"/>
    <w:rsid w:val="00896108"/>
    <w:rsid w:val="008A28D8"/>
    <w:rsid w:val="008A4841"/>
    <w:rsid w:val="008A4C38"/>
    <w:rsid w:val="008A7656"/>
    <w:rsid w:val="008B04B6"/>
    <w:rsid w:val="008B3B83"/>
    <w:rsid w:val="008B6E73"/>
    <w:rsid w:val="008C3452"/>
    <w:rsid w:val="008D2603"/>
    <w:rsid w:val="008D4D99"/>
    <w:rsid w:val="008D667C"/>
    <w:rsid w:val="008D7A90"/>
    <w:rsid w:val="008E1A17"/>
    <w:rsid w:val="008E38A6"/>
    <w:rsid w:val="008E51D4"/>
    <w:rsid w:val="008F2CAE"/>
    <w:rsid w:val="008F2CBE"/>
    <w:rsid w:val="008F3A30"/>
    <w:rsid w:val="008F5357"/>
    <w:rsid w:val="00901B1A"/>
    <w:rsid w:val="00902267"/>
    <w:rsid w:val="00906621"/>
    <w:rsid w:val="009176F6"/>
    <w:rsid w:val="00920971"/>
    <w:rsid w:val="0092530B"/>
    <w:rsid w:val="00935411"/>
    <w:rsid w:val="00937AAB"/>
    <w:rsid w:val="00946BDE"/>
    <w:rsid w:val="009472C3"/>
    <w:rsid w:val="009505F4"/>
    <w:rsid w:val="009514C8"/>
    <w:rsid w:val="009519AA"/>
    <w:rsid w:val="00955713"/>
    <w:rsid w:val="00957713"/>
    <w:rsid w:val="00960C92"/>
    <w:rsid w:val="00971E18"/>
    <w:rsid w:val="00973040"/>
    <w:rsid w:val="00975947"/>
    <w:rsid w:val="009807FA"/>
    <w:rsid w:val="00986007"/>
    <w:rsid w:val="009921BE"/>
    <w:rsid w:val="00996756"/>
    <w:rsid w:val="009A04E7"/>
    <w:rsid w:val="009A337B"/>
    <w:rsid w:val="009C1E1F"/>
    <w:rsid w:val="009C55E5"/>
    <w:rsid w:val="009D3CC5"/>
    <w:rsid w:val="009D79E6"/>
    <w:rsid w:val="009E232C"/>
    <w:rsid w:val="009E294B"/>
    <w:rsid w:val="009E3CEF"/>
    <w:rsid w:val="009E5EE1"/>
    <w:rsid w:val="009F44DE"/>
    <w:rsid w:val="009F6100"/>
    <w:rsid w:val="00A00060"/>
    <w:rsid w:val="00A00F2C"/>
    <w:rsid w:val="00A04111"/>
    <w:rsid w:val="00A056FC"/>
    <w:rsid w:val="00A146CD"/>
    <w:rsid w:val="00A211D7"/>
    <w:rsid w:val="00A237B3"/>
    <w:rsid w:val="00A269E0"/>
    <w:rsid w:val="00A27AD7"/>
    <w:rsid w:val="00A408E9"/>
    <w:rsid w:val="00A4147E"/>
    <w:rsid w:val="00A42B1F"/>
    <w:rsid w:val="00A42DD9"/>
    <w:rsid w:val="00A457AB"/>
    <w:rsid w:val="00A47CD3"/>
    <w:rsid w:val="00A47F17"/>
    <w:rsid w:val="00A51585"/>
    <w:rsid w:val="00A51DE6"/>
    <w:rsid w:val="00A52732"/>
    <w:rsid w:val="00A53062"/>
    <w:rsid w:val="00A54EA1"/>
    <w:rsid w:val="00A57761"/>
    <w:rsid w:val="00A67293"/>
    <w:rsid w:val="00A705CF"/>
    <w:rsid w:val="00A751FD"/>
    <w:rsid w:val="00A76DEA"/>
    <w:rsid w:val="00A82BCF"/>
    <w:rsid w:val="00A87173"/>
    <w:rsid w:val="00A908A5"/>
    <w:rsid w:val="00AA05A5"/>
    <w:rsid w:val="00AA5B55"/>
    <w:rsid w:val="00AB17EB"/>
    <w:rsid w:val="00AB27E5"/>
    <w:rsid w:val="00AB4547"/>
    <w:rsid w:val="00AC1F5D"/>
    <w:rsid w:val="00AC371B"/>
    <w:rsid w:val="00AC42AB"/>
    <w:rsid w:val="00AD4491"/>
    <w:rsid w:val="00AD46C3"/>
    <w:rsid w:val="00AD78B5"/>
    <w:rsid w:val="00AE071E"/>
    <w:rsid w:val="00AE3293"/>
    <w:rsid w:val="00AE4A6A"/>
    <w:rsid w:val="00AF1D7A"/>
    <w:rsid w:val="00AF4BB1"/>
    <w:rsid w:val="00B0095F"/>
    <w:rsid w:val="00B021ED"/>
    <w:rsid w:val="00B02ACD"/>
    <w:rsid w:val="00B04696"/>
    <w:rsid w:val="00B1043F"/>
    <w:rsid w:val="00B121CB"/>
    <w:rsid w:val="00B16FC7"/>
    <w:rsid w:val="00B21D57"/>
    <w:rsid w:val="00B22F07"/>
    <w:rsid w:val="00B239D1"/>
    <w:rsid w:val="00B2643E"/>
    <w:rsid w:val="00B30CB9"/>
    <w:rsid w:val="00B34621"/>
    <w:rsid w:val="00B35DB5"/>
    <w:rsid w:val="00B37CE5"/>
    <w:rsid w:val="00B40151"/>
    <w:rsid w:val="00B41D27"/>
    <w:rsid w:val="00B45E10"/>
    <w:rsid w:val="00B468D5"/>
    <w:rsid w:val="00B46C8F"/>
    <w:rsid w:val="00B550E3"/>
    <w:rsid w:val="00B56AD3"/>
    <w:rsid w:val="00B61402"/>
    <w:rsid w:val="00B64000"/>
    <w:rsid w:val="00B64B75"/>
    <w:rsid w:val="00B653D7"/>
    <w:rsid w:val="00B661B2"/>
    <w:rsid w:val="00B67DA7"/>
    <w:rsid w:val="00B71F72"/>
    <w:rsid w:val="00B7397E"/>
    <w:rsid w:val="00B76189"/>
    <w:rsid w:val="00B771B9"/>
    <w:rsid w:val="00B83866"/>
    <w:rsid w:val="00B95035"/>
    <w:rsid w:val="00B96A53"/>
    <w:rsid w:val="00B979BD"/>
    <w:rsid w:val="00BA0CA6"/>
    <w:rsid w:val="00BA1E56"/>
    <w:rsid w:val="00BA28D3"/>
    <w:rsid w:val="00BA3513"/>
    <w:rsid w:val="00BA45E6"/>
    <w:rsid w:val="00BA4D10"/>
    <w:rsid w:val="00BA7A8D"/>
    <w:rsid w:val="00BB0039"/>
    <w:rsid w:val="00BB036C"/>
    <w:rsid w:val="00BB1CD2"/>
    <w:rsid w:val="00BB570C"/>
    <w:rsid w:val="00BB6D0F"/>
    <w:rsid w:val="00BC09D1"/>
    <w:rsid w:val="00BC188F"/>
    <w:rsid w:val="00BD0AAA"/>
    <w:rsid w:val="00BD0C39"/>
    <w:rsid w:val="00BD0DFE"/>
    <w:rsid w:val="00BD2614"/>
    <w:rsid w:val="00BD362D"/>
    <w:rsid w:val="00BE1B6D"/>
    <w:rsid w:val="00BF1BF7"/>
    <w:rsid w:val="00BF4CC6"/>
    <w:rsid w:val="00BF66F1"/>
    <w:rsid w:val="00C00C2B"/>
    <w:rsid w:val="00C02347"/>
    <w:rsid w:val="00C03107"/>
    <w:rsid w:val="00C033F8"/>
    <w:rsid w:val="00C053DA"/>
    <w:rsid w:val="00C05FEE"/>
    <w:rsid w:val="00C11443"/>
    <w:rsid w:val="00C14D99"/>
    <w:rsid w:val="00C163F5"/>
    <w:rsid w:val="00C171C9"/>
    <w:rsid w:val="00C21107"/>
    <w:rsid w:val="00C2233F"/>
    <w:rsid w:val="00C243DE"/>
    <w:rsid w:val="00C27BB9"/>
    <w:rsid w:val="00C31712"/>
    <w:rsid w:val="00C3397F"/>
    <w:rsid w:val="00C3495D"/>
    <w:rsid w:val="00C34BC1"/>
    <w:rsid w:val="00C415F9"/>
    <w:rsid w:val="00C474B4"/>
    <w:rsid w:val="00C5017B"/>
    <w:rsid w:val="00C51116"/>
    <w:rsid w:val="00C5121E"/>
    <w:rsid w:val="00C53825"/>
    <w:rsid w:val="00C5503B"/>
    <w:rsid w:val="00C621CC"/>
    <w:rsid w:val="00C63B5A"/>
    <w:rsid w:val="00C653D5"/>
    <w:rsid w:val="00C658C0"/>
    <w:rsid w:val="00C74728"/>
    <w:rsid w:val="00C74EF6"/>
    <w:rsid w:val="00C779A4"/>
    <w:rsid w:val="00C83320"/>
    <w:rsid w:val="00CA00A9"/>
    <w:rsid w:val="00CA20A7"/>
    <w:rsid w:val="00CB29C2"/>
    <w:rsid w:val="00CB2DDB"/>
    <w:rsid w:val="00CB50B7"/>
    <w:rsid w:val="00CC21A7"/>
    <w:rsid w:val="00CC4D73"/>
    <w:rsid w:val="00CC598D"/>
    <w:rsid w:val="00CC5AB3"/>
    <w:rsid w:val="00CC77CB"/>
    <w:rsid w:val="00CD297F"/>
    <w:rsid w:val="00CD7127"/>
    <w:rsid w:val="00CD769D"/>
    <w:rsid w:val="00CD795A"/>
    <w:rsid w:val="00CE0791"/>
    <w:rsid w:val="00CE3859"/>
    <w:rsid w:val="00CF0958"/>
    <w:rsid w:val="00CF0DCD"/>
    <w:rsid w:val="00CF2BB3"/>
    <w:rsid w:val="00CF355B"/>
    <w:rsid w:val="00D03F4C"/>
    <w:rsid w:val="00D04BD2"/>
    <w:rsid w:val="00D07933"/>
    <w:rsid w:val="00D1054F"/>
    <w:rsid w:val="00D15C76"/>
    <w:rsid w:val="00D21F5E"/>
    <w:rsid w:val="00D24BF4"/>
    <w:rsid w:val="00D2597A"/>
    <w:rsid w:val="00D263E0"/>
    <w:rsid w:val="00D2690D"/>
    <w:rsid w:val="00D27817"/>
    <w:rsid w:val="00D357E9"/>
    <w:rsid w:val="00D377AF"/>
    <w:rsid w:val="00D44040"/>
    <w:rsid w:val="00D47A1E"/>
    <w:rsid w:val="00D47EF9"/>
    <w:rsid w:val="00D763CC"/>
    <w:rsid w:val="00D806BD"/>
    <w:rsid w:val="00D84BE3"/>
    <w:rsid w:val="00D91BDA"/>
    <w:rsid w:val="00D94329"/>
    <w:rsid w:val="00D943F3"/>
    <w:rsid w:val="00D94722"/>
    <w:rsid w:val="00D9526D"/>
    <w:rsid w:val="00D9552A"/>
    <w:rsid w:val="00DA026C"/>
    <w:rsid w:val="00DA392E"/>
    <w:rsid w:val="00DA3D51"/>
    <w:rsid w:val="00DA59AE"/>
    <w:rsid w:val="00DB4A8F"/>
    <w:rsid w:val="00DC0AF7"/>
    <w:rsid w:val="00DC11EA"/>
    <w:rsid w:val="00DC2D11"/>
    <w:rsid w:val="00DD1584"/>
    <w:rsid w:val="00DD2226"/>
    <w:rsid w:val="00DD421D"/>
    <w:rsid w:val="00DD4D22"/>
    <w:rsid w:val="00DE1BC7"/>
    <w:rsid w:val="00DE20C8"/>
    <w:rsid w:val="00DE6588"/>
    <w:rsid w:val="00DE7725"/>
    <w:rsid w:val="00E00EA3"/>
    <w:rsid w:val="00E033D8"/>
    <w:rsid w:val="00E05341"/>
    <w:rsid w:val="00E05F0B"/>
    <w:rsid w:val="00E06C12"/>
    <w:rsid w:val="00E111B7"/>
    <w:rsid w:val="00E13F13"/>
    <w:rsid w:val="00E14681"/>
    <w:rsid w:val="00E1608B"/>
    <w:rsid w:val="00E20998"/>
    <w:rsid w:val="00E22408"/>
    <w:rsid w:val="00E225A6"/>
    <w:rsid w:val="00E25D18"/>
    <w:rsid w:val="00E27B14"/>
    <w:rsid w:val="00E327EB"/>
    <w:rsid w:val="00E37409"/>
    <w:rsid w:val="00E405BA"/>
    <w:rsid w:val="00E4473E"/>
    <w:rsid w:val="00E54AB1"/>
    <w:rsid w:val="00E55FB5"/>
    <w:rsid w:val="00E60FDD"/>
    <w:rsid w:val="00E63C4D"/>
    <w:rsid w:val="00E72D0C"/>
    <w:rsid w:val="00E7379E"/>
    <w:rsid w:val="00E744EF"/>
    <w:rsid w:val="00E818CE"/>
    <w:rsid w:val="00E84523"/>
    <w:rsid w:val="00EA1C11"/>
    <w:rsid w:val="00EA3416"/>
    <w:rsid w:val="00EA72BB"/>
    <w:rsid w:val="00EA7457"/>
    <w:rsid w:val="00EB45F8"/>
    <w:rsid w:val="00EC1590"/>
    <w:rsid w:val="00EC2BA2"/>
    <w:rsid w:val="00EC61D4"/>
    <w:rsid w:val="00EC68E6"/>
    <w:rsid w:val="00ED66BF"/>
    <w:rsid w:val="00ED7117"/>
    <w:rsid w:val="00ED79FD"/>
    <w:rsid w:val="00EE6BF9"/>
    <w:rsid w:val="00EF1704"/>
    <w:rsid w:val="00EF1B4D"/>
    <w:rsid w:val="00EF323E"/>
    <w:rsid w:val="00EF7BB3"/>
    <w:rsid w:val="00F05510"/>
    <w:rsid w:val="00F05E27"/>
    <w:rsid w:val="00F066D4"/>
    <w:rsid w:val="00F113CE"/>
    <w:rsid w:val="00F1255D"/>
    <w:rsid w:val="00F1548B"/>
    <w:rsid w:val="00F15614"/>
    <w:rsid w:val="00F16FE9"/>
    <w:rsid w:val="00F1735C"/>
    <w:rsid w:val="00F220E1"/>
    <w:rsid w:val="00F22819"/>
    <w:rsid w:val="00F266B1"/>
    <w:rsid w:val="00F27715"/>
    <w:rsid w:val="00F314A7"/>
    <w:rsid w:val="00F40782"/>
    <w:rsid w:val="00F4520A"/>
    <w:rsid w:val="00F51CEA"/>
    <w:rsid w:val="00F53036"/>
    <w:rsid w:val="00F53341"/>
    <w:rsid w:val="00F661DC"/>
    <w:rsid w:val="00F7573C"/>
    <w:rsid w:val="00F80F79"/>
    <w:rsid w:val="00F837A5"/>
    <w:rsid w:val="00F84560"/>
    <w:rsid w:val="00F90B1F"/>
    <w:rsid w:val="00F90C1E"/>
    <w:rsid w:val="00F90F81"/>
    <w:rsid w:val="00F93789"/>
    <w:rsid w:val="00FA25F7"/>
    <w:rsid w:val="00FA2FA5"/>
    <w:rsid w:val="00FA3456"/>
    <w:rsid w:val="00FA3E71"/>
    <w:rsid w:val="00FB0142"/>
    <w:rsid w:val="00FB25C9"/>
    <w:rsid w:val="00FC0289"/>
    <w:rsid w:val="00FC1284"/>
    <w:rsid w:val="00FC560F"/>
    <w:rsid w:val="00FD004A"/>
    <w:rsid w:val="00FD3004"/>
    <w:rsid w:val="00FD3FE8"/>
    <w:rsid w:val="00FD55F0"/>
    <w:rsid w:val="00FD7AF3"/>
    <w:rsid w:val="00FE1795"/>
    <w:rsid w:val="00FE2205"/>
    <w:rsid w:val="00FE2DE1"/>
    <w:rsid w:val="00FE6198"/>
    <w:rsid w:val="00FF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A57"/>
    <w:pPr>
      <w:widowControl w:val="0"/>
      <w:spacing w:line="0" w:lineRule="atLeas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20971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0838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0838"/>
    <w:pPr>
      <w:keepNext/>
      <w:keepLines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0971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20971"/>
    <w:pPr>
      <w:ind w:firstLine="420"/>
    </w:pPr>
  </w:style>
  <w:style w:type="character" w:styleId="a4">
    <w:name w:val="Hyperlink"/>
    <w:basedOn w:val="a0"/>
    <w:uiPriority w:val="99"/>
    <w:unhideWhenUsed/>
    <w:rsid w:val="00807CDB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4037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4037D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0838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540838"/>
    <w:rPr>
      <w:rFonts w:ascii="Times New Roman" w:eastAsia="宋体" w:hAnsi="Times New Roman"/>
      <w:b/>
      <w:bCs/>
      <w:sz w:val="28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C653D5"/>
    <w:pPr>
      <w:tabs>
        <w:tab w:val="left" w:pos="840"/>
        <w:tab w:val="right" w:leader="dot" w:pos="8296"/>
      </w:tabs>
      <w:jc w:val="center"/>
    </w:pPr>
    <w:rPr>
      <w:b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7807B1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237A57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181A64"/>
    <w:pPr>
      <w:widowControl/>
      <w:spacing w:after="100" w:line="276" w:lineRule="auto"/>
      <w:jc w:val="left"/>
    </w:pPr>
    <w:rPr>
      <w:rFonts w:asciiTheme="minorHAnsi" w:eastAsiaTheme="minorEastAsia" w:hAnsiTheme="minorHAnsi"/>
      <w:kern w:val="0"/>
      <w:sz w:val="22"/>
    </w:rPr>
  </w:style>
  <w:style w:type="table" w:styleId="a6">
    <w:name w:val="Table Grid"/>
    <w:basedOn w:val="a1"/>
    <w:uiPriority w:val="59"/>
    <w:rsid w:val="00D943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4E1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E1125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E112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E1125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A57"/>
    <w:pPr>
      <w:widowControl w:val="0"/>
      <w:spacing w:line="0" w:lineRule="atLeas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20971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0838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0838"/>
    <w:pPr>
      <w:keepNext/>
      <w:keepLines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0971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20971"/>
    <w:pPr>
      <w:ind w:firstLine="420"/>
    </w:pPr>
  </w:style>
  <w:style w:type="character" w:styleId="a4">
    <w:name w:val="Hyperlink"/>
    <w:basedOn w:val="a0"/>
    <w:uiPriority w:val="99"/>
    <w:unhideWhenUsed/>
    <w:rsid w:val="00807CDB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4037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4037D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0838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540838"/>
    <w:rPr>
      <w:rFonts w:ascii="Times New Roman" w:eastAsia="宋体" w:hAnsi="Times New Roman"/>
      <w:b/>
      <w:bCs/>
      <w:sz w:val="28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C653D5"/>
    <w:pPr>
      <w:tabs>
        <w:tab w:val="left" w:pos="840"/>
        <w:tab w:val="right" w:leader="dot" w:pos="8296"/>
      </w:tabs>
      <w:jc w:val="center"/>
    </w:pPr>
    <w:rPr>
      <w:b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7807B1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237A57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181A64"/>
    <w:pPr>
      <w:widowControl/>
      <w:spacing w:after="100" w:line="276" w:lineRule="auto"/>
      <w:jc w:val="left"/>
    </w:pPr>
    <w:rPr>
      <w:rFonts w:asciiTheme="minorHAnsi" w:eastAsiaTheme="minorEastAsia" w:hAnsiTheme="minorHAnsi"/>
      <w:kern w:val="0"/>
      <w:sz w:val="22"/>
    </w:rPr>
  </w:style>
  <w:style w:type="table" w:styleId="a6">
    <w:name w:val="Table Grid"/>
    <w:basedOn w:val="a1"/>
    <w:uiPriority w:val="59"/>
    <w:rsid w:val="00D943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4E1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E1125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E112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E112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strawberryperl.com/download/5.30.2.1/strawberry-perl-5.30.2.1-64bit.msi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python.org/ftp/python/3.8.5/python-3.8.5-amd64.ex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98C5C-7154-4AF4-8C36-1F51A8709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4511</TotalTime>
  <Pages>11</Pages>
  <Words>1695</Words>
  <Characters>9666</Characters>
  <Application>Microsoft Office Word</Application>
  <DocSecurity>0</DocSecurity>
  <Lines>80</Lines>
  <Paragraphs>22</Paragraphs>
  <ScaleCrop>false</ScaleCrop>
  <Company/>
  <LinksUpToDate>false</LinksUpToDate>
  <CharactersWithSpaces>11339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刘润瞻</dc:creator>
  <cp:keywords/>
  <dc:description/>
  <cp:lastModifiedBy>刘润瞻</cp:lastModifiedBy>
  <cp:revision>1039</cp:revision>
  <dcterms:created xsi:type="dcterms:W3CDTF">2020-07-24T11:33:00Z</dcterms:created>
  <dcterms:modified xsi:type="dcterms:W3CDTF">2020-12-02T10:55:00Z</dcterms:modified>
</cp:coreProperties>
</file>